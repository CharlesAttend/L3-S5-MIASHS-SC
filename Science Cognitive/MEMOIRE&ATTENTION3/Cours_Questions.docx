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963B0" w:rsidR="003963B0" w:rsidP="003963B0" w:rsidRDefault="300FC7AD" w14:paraId="59764B8B" w14:textId="463E64C8">
      <w:pPr>
        <w:pStyle w:val="Heading2"/>
        <w:rPr>
          <w:lang w:val="fr-FR"/>
        </w:rPr>
      </w:pPr>
      <w:r w:rsidRPr="300FC7AD">
        <w:rPr>
          <w:lang w:val="fr-FR"/>
        </w:rPr>
        <w:t>Cours 1 : Registres d'informations sensorielles, mémoire à court-terme, et mémoire à long-terme</w:t>
      </w:r>
    </w:p>
    <w:p w:rsidR="003963B0" w:rsidP="003963B0" w:rsidRDefault="003963B0" w14:paraId="4B6FA479" w14:textId="1CCEBA1E">
      <w:pPr>
        <w:pStyle w:val="ListParagraph"/>
        <w:numPr>
          <w:ilvl w:val="0"/>
          <w:numId w:val="3"/>
        </w:numPr>
        <w:rPr>
          <w:lang w:val="fr-FR"/>
        </w:rPr>
      </w:pPr>
      <w:r w:rsidRPr="003963B0">
        <w:rPr>
          <w:lang w:val="fr-FR"/>
        </w:rPr>
        <w:t xml:space="preserve">Pourquoi l’existence de la mémoire iconique et son lien étroit avec la sensation visuelle peuvent-ils être inférés sur la base de l’expérience de Sperling ? </w:t>
      </w:r>
    </w:p>
    <w:p w:rsidR="003C086A" w:rsidP="003C086A" w:rsidRDefault="009566B0" w14:paraId="41C6DBFA" w14:textId="21E2A338">
      <w:pPr>
        <w:rPr>
          <w:lang w:val="fr-FR"/>
        </w:rPr>
      </w:pPr>
      <w:r>
        <w:rPr>
          <w:lang w:val="fr-FR"/>
        </w:rPr>
        <w:t xml:space="preserve">L’expérience de Sperling </w:t>
      </w:r>
      <w:r w:rsidR="00D2630F">
        <w:rPr>
          <w:lang w:val="fr-FR"/>
        </w:rPr>
        <w:t xml:space="preserve">consiste à montrer quelques </w:t>
      </w:r>
      <w:r w:rsidR="0018523A">
        <w:rPr>
          <w:lang w:val="fr-FR"/>
        </w:rPr>
        <w:t xml:space="preserve">millisecondes </w:t>
      </w:r>
      <w:r w:rsidR="007B30C1">
        <w:rPr>
          <w:lang w:val="fr-FR"/>
        </w:rPr>
        <w:t>des lettres</w:t>
      </w:r>
      <w:r w:rsidR="00D2630F">
        <w:rPr>
          <w:lang w:val="fr-FR"/>
        </w:rPr>
        <w:t xml:space="preserve"> </w:t>
      </w:r>
      <w:r w:rsidR="0018523A">
        <w:rPr>
          <w:lang w:val="fr-FR"/>
        </w:rPr>
        <w:t xml:space="preserve">et </w:t>
      </w:r>
      <w:r w:rsidR="00D2630F">
        <w:rPr>
          <w:lang w:val="fr-FR"/>
        </w:rPr>
        <w:t>de demander au participant de les rappele</w:t>
      </w:r>
      <w:r w:rsidR="0018523A">
        <w:rPr>
          <w:lang w:val="fr-FR"/>
        </w:rPr>
        <w:t xml:space="preserve">r. </w:t>
      </w:r>
      <w:r w:rsidR="00D2630F">
        <w:rPr>
          <w:lang w:val="fr-FR"/>
        </w:rPr>
        <w:t xml:space="preserve"> </w:t>
      </w:r>
      <w:r w:rsidR="0018523A">
        <w:rPr>
          <w:lang w:val="fr-FR"/>
        </w:rPr>
        <w:t xml:space="preserve">Les </w:t>
      </w:r>
      <w:r w:rsidR="007B30C1">
        <w:rPr>
          <w:lang w:val="fr-FR"/>
        </w:rPr>
        <w:t>participants</w:t>
      </w:r>
      <w:r w:rsidR="0018523A">
        <w:rPr>
          <w:lang w:val="fr-FR"/>
        </w:rPr>
        <w:t xml:space="preserve"> se sentent capable</w:t>
      </w:r>
      <w:r w:rsidR="007B30C1">
        <w:rPr>
          <w:lang w:val="fr-FR"/>
        </w:rPr>
        <w:t>s de rappeler toutes les lettres mais le souvenir s’efface au fur et à mesure qu’ils l’énoncent.</w:t>
      </w:r>
      <w:r w:rsidR="007B30C1">
        <w:rPr>
          <w:lang w:val="fr-FR"/>
        </w:rPr>
        <w:br/>
      </w:r>
      <w:r w:rsidR="003C086A">
        <w:rPr>
          <w:lang w:val="fr-FR"/>
        </w:rPr>
        <w:t>Le pourcentage de bonne réponse se dégrade très rapidement avec le délai entre la disparition des lettres et le rappel. Montrant l’</w:t>
      </w:r>
      <w:r w:rsidR="008854B4">
        <w:rPr>
          <w:lang w:val="fr-FR"/>
        </w:rPr>
        <w:t>existence</w:t>
      </w:r>
      <w:r w:rsidR="003C086A">
        <w:rPr>
          <w:lang w:val="fr-FR"/>
        </w:rPr>
        <w:t xml:space="preserve"> d’une mémoire tampon, aux propriété</w:t>
      </w:r>
      <w:r w:rsidR="008854B4">
        <w:rPr>
          <w:lang w:val="fr-FR"/>
        </w:rPr>
        <w:t>s</w:t>
      </w:r>
      <w:r w:rsidR="003C086A">
        <w:rPr>
          <w:lang w:val="fr-FR"/>
        </w:rPr>
        <w:t xml:space="preserve"> différente</w:t>
      </w:r>
      <w:r w:rsidR="008854B4">
        <w:rPr>
          <w:lang w:val="fr-FR"/>
        </w:rPr>
        <w:t>s</w:t>
      </w:r>
      <w:r w:rsidR="003C086A">
        <w:rPr>
          <w:lang w:val="fr-FR"/>
        </w:rPr>
        <w:t xml:space="preserve"> que les deux </w:t>
      </w:r>
      <w:r w:rsidR="008854B4">
        <w:rPr>
          <w:lang w:val="fr-FR"/>
        </w:rPr>
        <w:t>autres</w:t>
      </w:r>
      <w:r w:rsidR="003C086A">
        <w:rPr>
          <w:lang w:val="fr-FR"/>
        </w:rPr>
        <w:t xml:space="preserve">, à dégradation rapide. </w:t>
      </w:r>
      <w:r w:rsidR="003C086A">
        <w:rPr>
          <w:lang w:val="fr-FR"/>
        </w:rPr>
        <w:br/>
      </w:r>
      <w:r w:rsidR="003C086A">
        <w:rPr>
          <w:lang w:val="fr-FR"/>
        </w:rPr>
        <w:t xml:space="preserve">La dégradation du pourcentage de bonne réponse plus rapide avec un fond blanc, plutôt qu’un fond noir montre un lien avec la persistance rétinienne </w:t>
      </w:r>
    </w:p>
    <w:p w:rsidRPr="00A06ECA" w:rsidR="00A06ECA" w:rsidP="003C086A" w:rsidRDefault="00A210BD" w14:paraId="18C5E5E2" w14:textId="31B10F52">
      <w:pPr>
        <w:rPr>
          <w:color w:val="FF0000"/>
          <w:lang w:val="fr-FR"/>
        </w:rPr>
      </w:pPr>
      <w:r>
        <w:rPr>
          <w:color w:val="FF0000"/>
          <w:lang w:val="fr-FR"/>
        </w:rPr>
        <w:t xml:space="preserve">Lettre quelque </w:t>
      </w:r>
      <w:proofErr w:type="spellStart"/>
      <w:r>
        <w:rPr>
          <w:color w:val="FF0000"/>
          <w:lang w:val="fr-FR"/>
        </w:rPr>
        <w:t>miliseconde</w:t>
      </w:r>
      <w:proofErr w:type="spellEnd"/>
      <w:r>
        <w:rPr>
          <w:color w:val="FF0000"/>
          <w:lang w:val="fr-FR"/>
        </w:rPr>
        <w:t xml:space="preserve"> </w:t>
      </w:r>
      <w:r w:rsidR="002B6ED1">
        <w:rPr>
          <w:color w:val="FF0000"/>
          <w:lang w:val="fr-FR"/>
        </w:rPr>
        <w:t>-&gt; dégradation des résultat -&gt; mémoire tampon -&gt; +</w:t>
      </w:r>
      <w:r>
        <w:rPr>
          <w:color w:val="FF0000"/>
          <w:lang w:val="fr-FR"/>
        </w:rPr>
        <w:t xml:space="preserve"> persistance rétinienne </w:t>
      </w:r>
    </w:p>
    <w:p w:rsidR="003963B0" w:rsidP="003963B0" w:rsidRDefault="003963B0" w14:paraId="1505A5D4" w14:textId="5932071A">
      <w:pPr>
        <w:pStyle w:val="ListParagraph"/>
        <w:numPr>
          <w:ilvl w:val="0"/>
          <w:numId w:val="3"/>
        </w:numPr>
        <w:rPr>
          <w:lang w:val="fr-FR"/>
        </w:rPr>
      </w:pPr>
      <w:r w:rsidRPr="003963B0">
        <w:rPr>
          <w:lang w:val="fr-FR"/>
        </w:rPr>
        <w:t>Quelles sont les implications de la distinction faite par Atkinson et Shiffrin entre la mémoire à court-terme et la mémoire à long-terme ?</w:t>
      </w:r>
    </w:p>
    <w:p w:rsidR="001347F5" w:rsidP="00681370" w:rsidRDefault="00EE6D41" w14:paraId="375143D1" w14:textId="23E80520">
      <w:pPr>
        <w:rPr>
          <w:lang w:val="fr-FR"/>
        </w:rPr>
      </w:pPr>
      <w:commentRangeStart w:id="0"/>
      <w:r>
        <w:rPr>
          <w:lang w:val="fr-FR"/>
        </w:rPr>
        <w:t xml:space="preserve">La question n’est pas de démontrer que le temps entre les deux stocks varie car c’est évident, on </w:t>
      </w:r>
      <w:r w:rsidR="00D57E8E">
        <w:rPr>
          <w:lang w:val="fr-FR"/>
        </w:rPr>
        <w:t>sait</w:t>
      </w:r>
      <w:r>
        <w:rPr>
          <w:lang w:val="fr-FR"/>
        </w:rPr>
        <w:t xml:space="preserve"> que certains souvenir reste plus longtemps que d’autre. </w:t>
      </w:r>
      <w:r w:rsidR="008329AB">
        <w:rPr>
          <w:lang w:val="fr-FR"/>
        </w:rPr>
        <w:t>L</w:t>
      </w:r>
      <w:r w:rsidR="00925DBD">
        <w:rPr>
          <w:lang w:val="fr-FR"/>
        </w:rPr>
        <w:t xml:space="preserve">e </w:t>
      </w:r>
      <w:r w:rsidR="008329AB">
        <w:rPr>
          <w:lang w:val="fr-FR"/>
        </w:rPr>
        <w:t>fait</w:t>
      </w:r>
      <w:r w:rsidR="009A2A55">
        <w:rPr>
          <w:lang w:val="fr-FR"/>
        </w:rPr>
        <w:t xml:space="preserve"> qu’on se souviens des chose</w:t>
      </w:r>
      <w:r w:rsidR="00327018">
        <w:rPr>
          <w:lang w:val="fr-FR"/>
        </w:rPr>
        <w:t>s</w:t>
      </w:r>
      <w:r w:rsidR="009A2A55">
        <w:rPr>
          <w:lang w:val="fr-FR"/>
        </w:rPr>
        <w:t xml:space="preserve"> plus ou moins </w:t>
      </w:r>
      <w:r w:rsidR="008D077A">
        <w:rPr>
          <w:lang w:val="fr-FR"/>
        </w:rPr>
        <w:t>longtemps</w:t>
      </w:r>
      <w:r w:rsidR="009A2A55">
        <w:rPr>
          <w:lang w:val="fr-FR"/>
        </w:rPr>
        <w:t xml:space="preserve"> vient </w:t>
      </w:r>
      <w:r w:rsidR="00327018">
        <w:rPr>
          <w:lang w:val="fr-FR"/>
        </w:rPr>
        <w:t>de la faite</w:t>
      </w:r>
      <w:r w:rsidR="009A2A55">
        <w:rPr>
          <w:lang w:val="fr-FR"/>
        </w:rPr>
        <w:t xml:space="preserve"> qu’il y a </w:t>
      </w:r>
      <w:r w:rsidR="009062DE">
        <w:rPr>
          <w:lang w:val="fr-FR"/>
        </w:rPr>
        <w:t>deux stocks différents</w:t>
      </w:r>
      <w:r w:rsidR="009A2A55">
        <w:rPr>
          <w:lang w:val="fr-FR"/>
        </w:rPr>
        <w:t xml:space="preserve"> avec des règles différentes </w:t>
      </w:r>
      <w:r>
        <w:rPr>
          <w:lang w:val="fr-FR"/>
        </w:rPr>
        <w:br/>
      </w:r>
      <w:r w:rsidRPr="00681370" w:rsidR="00681370">
        <w:rPr>
          <w:lang w:val="fr-FR"/>
        </w:rPr>
        <w:t>Atkinson et Shiffrin</w:t>
      </w:r>
      <w:r w:rsidR="00681370">
        <w:rPr>
          <w:lang w:val="fr-FR"/>
        </w:rPr>
        <w:t xml:space="preserve"> pense</w:t>
      </w:r>
      <w:r>
        <w:rPr>
          <w:lang w:val="fr-FR"/>
        </w:rPr>
        <w:t>nt</w:t>
      </w:r>
      <w:r w:rsidR="00681370">
        <w:rPr>
          <w:lang w:val="fr-FR"/>
        </w:rPr>
        <w:t xml:space="preserve"> qu’il existe plusieurs stocks mémoire car les règles de stockage, d’oubli des souvenirs </w:t>
      </w:r>
      <w:r w:rsidR="00710244">
        <w:rPr>
          <w:lang w:val="fr-FR"/>
        </w:rPr>
        <w:t>varient</w:t>
      </w:r>
      <w:r w:rsidR="00681370">
        <w:rPr>
          <w:lang w:val="fr-FR"/>
        </w:rPr>
        <w:t xml:space="preserve"> en fonction de ces stocks, de ces boites. En effet l’oublie n’est pas le même en mémoire à long terme qu’en mémoire à court terme. </w:t>
      </w:r>
      <w:commentRangeEnd w:id="0"/>
      <w:r w:rsidR="009A2A55">
        <w:rPr>
          <w:rStyle w:val="CommentReference"/>
        </w:rPr>
        <w:commentReference w:id="0"/>
      </w:r>
    </w:p>
    <w:p w:rsidRPr="001347F5" w:rsidR="00681370" w:rsidP="00681370" w:rsidRDefault="00202AEA" w14:paraId="6F476807" w14:textId="40C12F25">
      <w:pPr>
        <w:rPr>
          <w:color w:val="FF0000"/>
          <w:lang w:val="fr-FR"/>
        </w:rPr>
      </w:pPr>
      <w:r w:rsidRPr="00E26C4E">
        <w:rPr>
          <w:lang w:val="fr-FR"/>
        </w:rPr>
        <w:br/>
      </w:r>
      <w:r w:rsidRPr="7DF71412" w:rsidR="7DF71412">
        <w:rPr>
          <w:color w:val="FF0000"/>
          <w:lang w:val="fr-FR"/>
        </w:rPr>
        <w:t>Temps d’</w:t>
      </w:r>
      <w:r w:rsidRPr="7DF71412" w:rsidR="009E5610">
        <w:rPr>
          <w:color w:val="FF0000"/>
          <w:lang w:val="fr-FR"/>
        </w:rPr>
        <w:t>oubli</w:t>
      </w:r>
      <w:r w:rsidRPr="7DF71412" w:rsidR="7DF71412">
        <w:rPr>
          <w:color w:val="FF0000"/>
          <w:lang w:val="fr-FR"/>
        </w:rPr>
        <w:t xml:space="preserve"> dans les deux mémoire</w:t>
      </w:r>
      <w:r w:rsidR="009E5610">
        <w:rPr>
          <w:color w:val="FF0000"/>
          <w:lang w:val="fr-FR"/>
        </w:rPr>
        <w:t>s</w:t>
      </w:r>
      <w:r w:rsidRPr="7DF71412" w:rsidR="7DF71412">
        <w:rPr>
          <w:color w:val="FF0000"/>
          <w:lang w:val="fr-FR"/>
        </w:rPr>
        <w:t xml:space="preserve"> = évident ; Deux stocks différents avec des règles différentes</w:t>
      </w:r>
    </w:p>
    <w:p w:rsidRPr="00681370" w:rsidR="00A210BD" w:rsidP="00681370" w:rsidRDefault="00A210BD" w14:paraId="66E87706" w14:textId="22F8697F">
      <w:pPr>
        <w:rPr>
          <w:lang w:val="fr-FR"/>
        </w:rPr>
      </w:pPr>
    </w:p>
    <w:p w:rsidR="00220B79" w:rsidP="00220B79" w:rsidRDefault="003963B0" w14:paraId="43F04B81" w14:textId="594D95FC">
      <w:pPr>
        <w:pStyle w:val="ListParagraph"/>
        <w:numPr>
          <w:ilvl w:val="0"/>
          <w:numId w:val="3"/>
        </w:numPr>
        <w:rPr>
          <w:lang w:val="fr-FR"/>
        </w:rPr>
      </w:pPr>
      <w:commentRangeStart w:id="1"/>
      <w:r w:rsidRPr="003963B0">
        <w:rPr>
          <w:lang w:val="fr-FR"/>
        </w:rPr>
        <w:t xml:space="preserve">Pourquoi l’expérience de </w:t>
      </w:r>
      <w:r w:rsidRPr="00220B79" w:rsidR="00220B79">
        <w:rPr>
          <w:lang w:val="fr-FR"/>
        </w:rPr>
        <w:t xml:space="preserve">Peterson &amp; Peterson </w:t>
      </w:r>
      <w:r w:rsidRPr="003963B0">
        <w:rPr>
          <w:lang w:val="fr-FR"/>
        </w:rPr>
        <w:t>a-t-elle pu être considérée comme validant la distinction entre mémoire à court-terme et mémoire à long-terme ? La démonstration est-elle convaincante ?</w:t>
      </w:r>
      <w:commentRangeEnd w:id="1"/>
      <w:r w:rsidR="00D01D83">
        <w:rPr>
          <w:rStyle w:val="CommentReference"/>
        </w:rPr>
        <w:commentReference w:id="1"/>
      </w:r>
    </w:p>
    <w:p w:rsidR="00220B79" w:rsidP="00220B79" w:rsidRDefault="00220B79" w14:paraId="0A732CFD" w14:textId="73179866">
      <w:pPr>
        <w:rPr>
          <w:lang w:val="fr-FR"/>
        </w:rPr>
      </w:pPr>
      <w:r w:rsidRPr="00220B79">
        <w:rPr>
          <w:lang w:val="fr-FR"/>
        </w:rPr>
        <w:t>Peterson &amp; Peterson</w:t>
      </w:r>
      <w:r>
        <w:rPr>
          <w:lang w:val="fr-FR"/>
        </w:rPr>
        <w:t xml:space="preserve"> sont partis du principe que l’oublie en mémoire à long terme est principalement dû à l’interférence </w:t>
      </w:r>
      <w:proofErr w:type="gramStart"/>
      <w:r>
        <w:rPr>
          <w:lang w:val="fr-FR"/>
        </w:rPr>
        <w:t>rétroactive</w:t>
      </w:r>
      <w:proofErr w:type="gramEnd"/>
      <w:r>
        <w:rPr>
          <w:lang w:val="fr-FR"/>
        </w:rPr>
        <w:t>. Ils voulaient savoir si c’était la même chose en mémoire à court terme. En utilisant des lettres et des chiffres ne pouvant pas interférer entre eux</w:t>
      </w:r>
      <w:r w:rsidR="00117401">
        <w:rPr>
          <w:lang w:val="fr-FR"/>
        </w:rPr>
        <w:t xml:space="preserve"> (donc pas d’influence du temps de comptage avant restitution)</w:t>
      </w:r>
      <w:r>
        <w:rPr>
          <w:lang w:val="fr-FR"/>
        </w:rPr>
        <w:t xml:space="preserve">, ils ont constaté que la mémoire se dégradait rapidement dans malgré </w:t>
      </w:r>
      <w:r w:rsidR="00117401">
        <w:rPr>
          <w:lang w:val="fr-FR"/>
        </w:rPr>
        <w:t>la non</w:t>
      </w:r>
      <w:r w:rsidR="00DF7229">
        <w:rPr>
          <w:lang w:val="fr-FR"/>
        </w:rPr>
        <w:t>-</w:t>
      </w:r>
      <w:r w:rsidR="00117401">
        <w:rPr>
          <w:lang w:val="fr-FR"/>
        </w:rPr>
        <w:t>interférence des chiffres et des lettres</w:t>
      </w:r>
      <w:r>
        <w:rPr>
          <w:lang w:val="fr-FR"/>
        </w:rPr>
        <w:t>. Les deux mémoires ne semblent pas suivre les mêmes règles, elle semble donc bien distinguable.</w:t>
      </w:r>
      <w:r>
        <w:rPr>
          <w:lang w:val="fr-FR"/>
        </w:rPr>
        <w:br/>
      </w:r>
      <w:r>
        <w:rPr>
          <w:lang w:val="fr-FR"/>
        </w:rPr>
        <w:t xml:space="preserve">Malheureusement, les deux chercheurs n’avait pas pris en compte l’interférence proactive (ce que l’on a appris avant </w:t>
      </w:r>
      <w:r w:rsidR="00D30C5B">
        <w:rPr>
          <w:lang w:val="fr-FR"/>
        </w:rPr>
        <w:t>brouille</w:t>
      </w:r>
      <w:r>
        <w:rPr>
          <w:lang w:val="fr-FR"/>
        </w:rPr>
        <w:t xml:space="preserve"> ce que l’</w:t>
      </w:r>
      <w:r w:rsidR="00D30C5B">
        <w:rPr>
          <w:lang w:val="fr-FR"/>
        </w:rPr>
        <w:t>on</w:t>
      </w:r>
      <w:r>
        <w:rPr>
          <w:lang w:val="fr-FR"/>
        </w:rPr>
        <w:t xml:space="preserve"> apprend maintenant)</w:t>
      </w:r>
      <w:r w:rsidR="00D30C5B">
        <w:rPr>
          <w:lang w:val="fr-FR"/>
        </w:rPr>
        <w:t xml:space="preserve">, concept nouveau à l’époque. Ainsi les consonnes lors des essais précédant </w:t>
      </w:r>
      <w:r w:rsidR="004C538F">
        <w:rPr>
          <w:lang w:val="fr-FR"/>
        </w:rPr>
        <w:t>interféraient</w:t>
      </w:r>
      <w:r w:rsidR="00D30C5B">
        <w:rPr>
          <w:lang w:val="fr-FR"/>
        </w:rPr>
        <w:t xml:space="preserve"> avec celle des essais d’avant. </w:t>
      </w:r>
      <w:r w:rsidR="00117401">
        <w:rPr>
          <w:lang w:val="fr-FR"/>
        </w:rPr>
        <w:t xml:space="preserve"> </w:t>
      </w:r>
      <w:r w:rsidR="00117401">
        <w:rPr>
          <w:lang w:val="fr-FR"/>
        </w:rPr>
        <w:br/>
      </w:r>
      <w:commentRangeStart w:id="2"/>
      <w:commentRangeStart w:id="3"/>
      <w:r w:rsidR="004C538F">
        <w:rPr>
          <w:lang w:val="fr-FR"/>
        </w:rPr>
        <w:t xml:space="preserve">Avec la randomisation des essais, le seul moyen de reproduire les résultats de Peterson &amp; Peterson est qu’il y ait une interaction entre le temps et l’interférence proactive. C’est-à-dire </w:t>
      </w:r>
      <w:r w:rsidR="00DF7229">
        <w:rPr>
          <w:lang w:val="fr-FR"/>
        </w:rPr>
        <w:t>qu’elle</w:t>
      </w:r>
      <w:r w:rsidR="004C538F">
        <w:rPr>
          <w:lang w:val="fr-FR"/>
        </w:rPr>
        <w:t xml:space="preserve"> soit de plus en plus forte avec le temps</w:t>
      </w:r>
      <w:r w:rsidR="00117401">
        <w:rPr>
          <w:lang w:val="fr-FR"/>
        </w:rPr>
        <w:t> ????????????????????</w:t>
      </w:r>
      <w:commentRangeEnd w:id="2"/>
      <w:r w:rsidR="00117401">
        <w:rPr>
          <w:rStyle w:val="CommentReference"/>
        </w:rPr>
        <w:commentReference w:id="2"/>
      </w:r>
      <w:commentRangeEnd w:id="3"/>
      <w:r w:rsidR="00F93B85">
        <w:rPr>
          <w:rStyle w:val="CommentReference"/>
        </w:rPr>
        <w:commentReference w:id="3"/>
      </w:r>
    </w:p>
    <w:p w:rsidRPr="00F043F4" w:rsidR="00F043F4" w:rsidP="00220B79" w:rsidRDefault="004535B8" w14:paraId="3341AD4C" w14:textId="70034A87">
      <w:pPr>
        <w:rPr>
          <w:color w:val="FF0000"/>
          <w:lang w:val="fr-FR"/>
        </w:rPr>
      </w:pPr>
      <w:r>
        <w:rPr>
          <w:color w:val="FF0000"/>
          <w:lang w:val="fr-FR"/>
        </w:rPr>
        <w:t xml:space="preserve">Exp </w:t>
      </w:r>
      <w:r w:rsidR="00404DEC">
        <w:rPr>
          <w:color w:val="FF0000"/>
          <w:lang w:val="fr-FR"/>
        </w:rPr>
        <w:t>oublie en MCT</w:t>
      </w:r>
      <w:proofErr w:type="gramStart"/>
      <w:r w:rsidR="00404DEC">
        <w:rPr>
          <w:color w:val="FF0000"/>
          <w:lang w:val="fr-FR"/>
        </w:rPr>
        <w:t> !=</w:t>
      </w:r>
      <w:proofErr w:type="gramEnd"/>
      <w:r w:rsidR="00404DEC">
        <w:rPr>
          <w:color w:val="FF0000"/>
          <w:lang w:val="fr-FR"/>
        </w:rPr>
        <w:t xml:space="preserve"> oublie en MLT =</w:t>
      </w:r>
      <w:r w:rsidR="00F043F4">
        <w:rPr>
          <w:color w:val="FF0000"/>
          <w:lang w:val="fr-FR"/>
        </w:rPr>
        <w:t xml:space="preserve">  lettre</w:t>
      </w:r>
      <w:r w:rsidR="0062661E">
        <w:rPr>
          <w:color w:val="FF0000"/>
          <w:lang w:val="fr-FR"/>
        </w:rPr>
        <w:t xml:space="preserve"> </w:t>
      </w:r>
      <w:r w:rsidR="00332621">
        <w:rPr>
          <w:color w:val="FF0000"/>
          <w:lang w:val="fr-FR"/>
        </w:rPr>
        <w:t xml:space="preserve">et </w:t>
      </w:r>
      <w:r w:rsidR="00D01D83">
        <w:rPr>
          <w:color w:val="FF0000"/>
          <w:lang w:val="fr-FR"/>
        </w:rPr>
        <w:t>décomptage</w:t>
      </w:r>
      <w:r w:rsidR="00332621">
        <w:rPr>
          <w:color w:val="FF0000"/>
          <w:lang w:val="fr-FR"/>
        </w:rPr>
        <w:t xml:space="preserve"> -&gt; </w:t>
      </w:r>
      <w:r w:rsidR="000B7962">
        <w:rPr>
          <w:color w:val="FF0000"/>
          <w:lang w:val="fr-FR"/>
        </w:rPr>
        <w:t>baisse avec le temps des résultats -&gt; diminution de la trace mnésique</w:t>
      </w:r>
      <w:r w:rsidR="00D01D83">
        <w:rPr>
          <w:color w:val="FF0000"/>
          <w:lang w:val="fr-FR"/>
        </w:rPr>
        <w:t xml:space="preserve"> </w:t>
      </w:r>
      <w:r w:rsidR="0038389C">
        <w:rPr>
          <w:color w:val="FF0000"/>
          <w:lang w:val="fr-FR"/>
        </w:rPr>
        <w:t>et pas</w:t>
      </w:r>
      <w:r w:rsidR="009474B0">
        <w:rPr>
          <w:color w:val="FF0000"/>
          <w:lang w:val="fr-FR"/>
        </w:rPr>
        <w:t xml:space="preserve"> interférence rétro active mais en </w:t>
      </w:r>
      <w:proofErr w:type="spellStart"/>
      <w:r w:rsidR="009474B0">
        <w:rPr>
          <w:color w:val="FF0000"/>
          <w:lang w:val="fr-FR"/>
        </w:rPr>
        <w:t>faite</w:t>
      </w:r>
      <w:proofErr w:type="spellEnd"/>
      <w:r w:rsidR="009474B0">
        <w:rPr>
          <w:color w:val="FF0000"/>
          <w:lang w:val="fr-FR"/>
        </w:rPr>
        <w:t xml:space="preserve"> c’était de la proactive </w:t>
      </w:r>
    </w:p>
    <w:p w:rsidR="003963B0" w:rsidP="003963B0" w:rsidRDefault="003963B0" w14:paraId="5C6DABE6" w14:textId="4AC4D42B">
      <w:pPr>
        <w:pStyle w:val="ListParagraph"/>
        <w:numPr>
          <w:ilvl w:val="0"/>
          <w:numId w:val="3"/>
        </w:numPr>
        <w:rPr>
          <w:lang w:val="fr-FR"/>
        </w:rPr>
      </w:pPr>
      <w:r w:rsidRPr="003963B0">
        <w:rPr>
          <w:lang w:val="fr-FR"/>
        </w:rPr>
        <w:t>Pourquoi l’amnésie antérograde peut-elle être utilisée pour justifier la distinction entre mémoire à court-terme et mémoire à long-terme ? L’argument est-il convaincant ?</w:t>
      </w:r>
    </w:p>
    <w:p w:rsidR="00117401" w:rsidP="00117401" w:rsidRDefault="00117401" w14:paraId="7C0C4B1C" w14:textId="0D1EEA57">
      <w:pPr>
        <w:rPr>
          <w:lang w:val="fr-FR"/>
        </w:rPr>
      </w:pPr>
      <w:r>
        <w:rPr>
          <w:lang w:val="fr-FR"/>
        </w:rPr>
        <w:t xml:space="preserve">On explique souvent l’amnésie antérograde comme une incapacité </w:t>
      </w:r>
      <w:r w:rsidR="00162CBD">
        <w:rPr>
          <w:lang w:val="fr-FR"/>
        </w:rPr>
        <w:t>d’encoder</w:t>
      </w:r>
      <w:r>
        <w:rPr>
          <w:lang w:val="fr-FR"/>
        </w:rPr>
        <w:t xml:space="preserve"> les nouveaux souvenir </w:t>
      </w:r>
      <w:r w:rsidR="00162CBD">
        <w:rPr>
          <w:lang w:val="fr-FR"/>
        </w:rPr>
        <w:t xml:space="preserve">depuis la mémoire à court terme vers la </w:t>
      </w:r>
      <w:r>
        <w:rPr>
          <w:lang w:val="fr-FR"/>
        </w:rPr>
        <w:t>mémoire à long terme</w:t>
      </w:r>
      <w:r w:rsidR="00162CBD">
        <w:rPr>
          <w:lang w:val="fr-FR"/>
        </w:rPr>
        <w:t xml:space="preserve">. Or les patients souffrant d’amnésie antérograde montrent également des symptôme (moins marquant) d’amnésie rétrograde, et donc une dégradation des souvenirs déjà fixé dans la mémoire à </w:t>
      </w:r>
      <w:r w:rsidR="00162CBD">
        <w:rPr>
          <w:lang w:val="fr-FR"/>
        </w:rPr>
        <w:lastRenderedPageBreak/>
        <w:t xml:space="preserve">long terme. Une perturbation de la consolidation systémique rend compte des deux symptômes et est donc un argument plus pertinent. En conclusion l’amnésie antérograde ne rend pas compte de la distinction. </w:t>
      </w:r>
    </w:p>
    <w:p w:rsidRPr="009474B0" w:rsidR="009474B0" w:rsidP="00117401" w:rsidRDefault="004140A7" w14:paraId="50239D9B" w14:textId="6C47023C">
      <w:pPr>
        <w:rPr>
          <w:color w:val="FF0000"/>
          <w:lang w:val="fr-FR"/>
        </w:rPr>
      </w:pPr>
      <w:r>
        <w:rPr>
          <w:color w:val="FF0000"/>
          <w:lang w:val="fr-FR"/>
        </w:rPr>
        <w:t xml:space="preserve">Amnésie antérograde = problème d’encodage// </w:t>
      </w:r>
      <w:r w:rsidR="008B26D9">
        <w:rPr>
          <w:color w:val="FF0000"/>
          <w:lang w:val="fr-FR"/>
        </w:rPr>
        <w:t xml:space="preserve">rétrograde = dégradation des souvenir déjà en mémoire ; </w:t>
      </w:r>
      <w:r w:rsidR="000B3AD0">
        <w:rPr>
          <w:color w:val="FF0000"/>
          <w:lang w:val="fr-FR"/>
        </w:rPr>
        <w:t xml:space="preserve">Non car </w:t>
      </w:r>
      <w:proofErr w:type="gramStart"/>
      <w:r w:rsidR="000B3AD0">
        <w:rPr>
          <w:color w:val="FF0000"/>
          <w:lang w:val="fr-FR"/>
        </w:rPr>
        <w:t>deux amnésie</w:t>
      </w:r>
      <w:proofErr w:type="gramEnd"/>
      <w:r w:rsidR="000B3AD0">
        <w:rPr>
          <w:color w:val="FF0000"/>
          <w:lang w:val="fr-FR"/>
        </w:rPr>
        <w:t xml:space="preserve"> + consolidation systémique meilleur argument </w:t>
      </w:r>
    </w:p>
    <w:p w:rsidR="003963B0" w:rsidP="003963B0" w:rsidRDefault="003963B0" w14:paraId="76688632" w14:textId="468B53A8">
      <w:pPr>
        <w:pStyle w:val="ListParagraph"/>
        <w:numPr>
          <w:ilvl w:val="0"/>
          <w:numId w:val="3"/>
        </w:numPr>
        <w:rPr>
          <w:lang w:val="fr-FR"/>
        </w:rPr>
      </w:pPr>
      <w:r w:rsidRPr="003963B0">
        <w:rPr>
          <w:lang w:val="fr-FR"/>
        </w:rPr>
        <w:t>Quelle est la capacité de stockage de la mémoire à court-terme ? En quoi cela constitue-t-il un argument en faveur de la distinction entre la mémoire à court-terme et la mémoire à long-terme ?</w:t>
      </w:r>
    </w:p>
    <w:p w:rsidR="00BB17AF" w:rsidP="00BB17AF" w:rsidRDefault="00BB17AF" w14:paraId="4BC1017E" w14:textId="2475DC6B">
      <w:pPr>
        <w:rPr>
          <w:lang w:val="fr-FR"/>
        </w:rPr>
      </w:pPr>
      <w:r>
        <w:rPr>
          <w:lang w:val="fr-FR"/>
        </w:rPr>
        <w:t>La mémoire à court terme semble avoir un empan mnésique de 7 plus ou moins 2 « </w:t>
      </w:r>
      <w:proofErr w:type="spellStart"/>
      <w:r>
        <w:rPr>
          <w:lang w:val="fr-FR"/>
        </w:rPr>
        <w:t>chunks</w:t>
      </w:r>
      <w:proofErr w:type="spellEnd"/>
      <w:r>
        <w:rPr>
          <w:lang w:val="fr-FR"/>
        </w:rPr>
        <w:t xml:space="preserve"> ». </w:t>
      </w:r>
      <w:r w:rsidRPr="00BB17AF">
        <w:rPr>
          <w:lang w:val="fr-FR"/>
        </w:rPr>
        <w:t xml:space="preserve">Contrairement à la mémoire à long terme qui elle semble illimités. </w:t>
      </w:r>
      <w:r>
        <w:rPr>
          <w:lang w:val="fr-FR"/>
        </w:rPr>
        <w:t xml:space="preserve">Un </w:t>
      </w:r>
      <w:proofErr w:type="spellStart"/>
      <w:r>
        <w:rPr>
          <w:lang w:val="fr-FR"/>
        </w:rPr>
        <w:t>chunk</w:t>
      </w:r>
      <w:proofErr w:type="spellEnd"/>
      <w:r>
        <w:rPr>
          <w:lang w:val="fr-FR"/>
        </w:rPr>
        <w:t xml:space="preserve"> représente des pièces d’informations que l’on a réussi à regrouper ensemble en un seul block. Cela constitue un argument en faveur de la distinction car le concept de </w:t>
      </w:r>
      <w:proofErr w:type="spellStart"/>
      <w:r>
        <w:rPr>
          <w:lang w:val="fr-FR"/>
        </w:rPr>
        <w:t>chunk</w:t>
      </w:r>
      <w:proofErr w:type="spellEnd"/>
      <w:r>
        <w:rPr>
          <w:lang w:val="fr-FR"/>
        </w:rPr>
        <w:t xml:space="preserve"> n’existe pas en mémoire à long terme</w:t>
      </w:r>
      <w:r w:rsidR="00547A8C">
        <w:rPr>
          <w:lang w:val="fr-FR"/>
        </w:rPr>
        <w:t>.</w:t>
      </w:r>
    </w:p>
    <w:p w:rsidRPr="0027114A" w:rsidR="000B3AD0" w:rsidP="00BB17AF" w:rsidRDefault="00E731FD" w14:paraId="5895B4A2" w14:textId="115E1B1A">
      <w:pPr>
        <w:rPr>
          <w:color w:val="FF0000"/>
          <w:lang w:val="fr-FR"/>
        </w:rPr>
      </w:pPr>
      <w:r w:rsidRPr="0027114A">
        <w:rPr>
          <w:color w:val="FF0000"/>
          <w:lang w:val="fr-FR"/>
        </w:rPr>
        <w:t xml:space="preserve">7+- 2, </w:t>
      </w:r>
      <w:proofErr w:type="spellStart"/>
      <w:r w:rsidRPr="0027114A">
        <w:rPr>
          <w:color w:val="FF0000"/>
          <w:lang w:val="fr-FR"/>
        </w:rPr>
        <w:t>chun</w:t>
      </w:r>
      <w:proofErr w:type="spellEnd"/>
      <w:r w:rsidRPr="0027114A">
        <w:rPr>
          <w:color w:val="FF0000"/>
          <w:lang w:val="fr-FR"/>
        </w:rPr>
        <w:t xml:space="preserve"> k= pièce d’info regroupé ensemble </w:t>
      </w:r>
    </w:p>
    <w:p w:rsidR="00EF2860" w:rsidP="003963B0" w:rsidRDefault="00EF2860" w14:paraId="7E0F3643" w14:textId="5719405E">
      <w:pPr>
        <w:pStyle w:val="ListParagraph"/>
        <w:numPr>
          <w:ilvl w:val="0"/>
          <w:numId w:val="3"/>
        </w:numPr>
        <w:rPr>
          <w:lang w:val="fr-FR"/>
        </w:rPr>
      </w:pPr>
      <w:commentRangeStart w:id="4"/>
      <w:r>
        <w:rPr>
          <w:lang w:val="fr-FR"/>
        </w:rPr>
        <w:t>Peut-on, via un entrainement, améliorer la capacité de stockage de la mémoire à court-terme ?</w:t>
      </w:r>
      <w:commentRangeEnd w:id="4"/>
      <w:r w:rsidR="005B79E1">
        <w:rPr>
          <w:rStyle w:val="CommentReference"/>
        </w:rPr>
        <w:commentReference w:id="4"/>
      </w:r>
    </w:p>
    <w:p w:rsidRPr="0027114A" w:rsidR="00EF2860" w:rsidP="00EF2860" w:rsidRDefault="0027114A" w14:paraId="441DD014" w14:textId="70E778DB">
      <w:pPr>
        <w:rPr>
          <w:color w:val="FF0000"/>
          <w:lang w:val="fr-FR"/>
        </w:rPr>
      </w:pPr>
      <w:r>
        <w:rPr>
          <w:color w:val="FF0000"/>
          <w:lang w:val="fr-FR"/>
        </w:rPr>
        <w:t xml:space="preserve">Non amélioration des </w:t>
      </w:r>
      <w:proofErr w:type="spellStart"/>
      <w:r>
        <w:rPr>
          <w:color w:val="FF0000"/>
          <w:lang w:val="fr-FR"/>
        </w:rPr>
        <w:t>strategie</w:t>
      </w:r>
      <w:proofErr w:type="spellEnd"/>
      <w:r>
        <w:rPr>
          <w:color w:val="FF0000"/>
          <w:lang w:val="fr-FR"/>
        </w:rPr>
        <w:t xml:space="preserve"> de </w:t>
      </w:r>
      <w:proofErr w:type="spellStart"/>
      <w:r>
        <w:rPr>
          <w:color w:val="FF0000"/>
          <w:lang w:val="fr-FR"/>
        </w:rPr>
        <w:t>chunking</w:t>
      </w:r>
      <w:proofErr w:type="spellEnd"/>
      <w:r>
        <w:rPr>
          <w:color w:val="FF0000"/>
          <w:lang w:val="fr-FR"/>
        </w:rPr>
        <w:t xml:space="preserve"> </w:t>
      </w:r>
    </w:p>
    <w:p w:rsidR="003963B0" w:rsidP="003963B0" w:rsidRDefault="003963B0" w14:paraId="1734BB6F" w14:textId="47114EF7">
      <w:pPr>
        <w:pStyle w:val="ListParagraph"/>
        <w:numPr>
          <w:ilvl w:val="0"/>
          <w:numId w:val="3"/>
        </w:numPr>
        <w:rPr>
          <w:lang w:val="fr-FR"/>
        </w:rPr>
      </w:pPr>
      <w:r w:rsidRPr="003963B0">
        <w:rPr>
          <w:lang w:val="fr-FR"/>
        </w:rPr>
        <w:t xml:space="preserve">En quoi les concepts de </w:t>
      </w:r>
      <w:proofErr w:type="spellStart"/>
      <w:r w:rsidRPr="003963B0">
        <w:rPr>
          <w:lang w:val="fr-FR"/>
        </w:rPr>
        <w:t>chunk</w:t>
      </w:r>
      <w:proofErr w:type="spellEnd"/>
      <w:r w:rsidRPr="003963B0">
        <w:rPr>
          <w:lang w:val="fr-FR"/>
        </w:rPr>
        <w:t xml:space="preserve"> et de </w:t>
      </w:r>
      <w:proofErr w:type="spellStart"/>
      <w:r w:rsidRPr="003963B0">
        <w:rPr>
          <w:lang w:val="fr-FR"/>
        </w:rPr>
        <w:t>chunking</w:t>
      </w:r>
      <w:proofErr w:type="spellEnd"/>
      <w:r w:rsidRPr="003963B0">
        <w:rPr>
          <w:lang w:val="fr-FR"/>
        </w:rPr>
        <w:t xml:space="preserve"> rejoignent les thèses de Bartlett concernant le rôle de la signification dans la mémoire humaine ?</w:t>
      </w:r>
    </w:p>
    <w:p w:rsidR="00483E3E" w:rsidP="00483E3E" w:rsidRDefault="002801D4" w14:paraId="7C5FB2C3" w14:textId="1BA57C3E">
      <w:pPr>
        <w:rPr>
          <w:lang w:val="fr-FR"/>
        </w:rPr>
      </w:pPr>
      <w:r>
        <w:rPr>
          <w:lang w:val="fr-FR"/>
        </w:rPr>
        <w:t xml:space="preserve">Le concept de </w:t>
      </w:r>
      <w:proofErr w:type="spellStart"/>
      <w:r>
        <w:rPr>
          <w:lang w:val="fr-FR"/>
        </w:rPr>
        <w:t>chunk</w:t>
      </w:r>
      <w:proofErr w:type="spellEnd"/>
      <w:r>
        <w:rPr>
          <w:lang w:val="fr-FR"/>
        </w:rPr>
        <w:t xml:space="preserve"> donne de l’importance à la signification dans la mémoire humaine. Le regroupement des choses ayant une signification proche </w:t>
      </w:r>
      <w:r w:rsidR="00107D1D">
        <w:rPr>
          <w:lang w:val="fr-FR"/>
        </w:rPr>
        <w:t>permettant</w:t>
      </w:r>
      <w:r>
        <w:rPr>
          <w:lang w:val="fr-FR"/>
        </w:rPr>
        <w:t xml:space="preserve"> d’améliorer la mémorisation donne au sens une place importante dans la mémoire</w:t>
      </w:r>
    </w:p>
    <w:p w:rsidRPr="00CD3340" w:rsidR="00CD3340" w:rsidP="00483E3E" w:rsidRDefault="00CD3340" w14:paraId="369C2559" w14:textId="1AD0B0F2">
      <w:pPr>
        <w:rPr>
          <w:color w:val="FF0000"/>
          <w:lang w:val="fr-FR"/>
        </w:rPr>
      </w:pPr>
      <w:r w:rsidRPr="00CD3340">
        <w:rPr>
          <w:color w:val="FF0000"/>
          <w:lang w:val="fr-FR"/>
        </w:rPr>
        <w:t xml:space="preserve">Important à la signification </w:t>
      </w:r>
    </w:p>
    <w:p w:rsidRPr="003963B0" w:rsidR="003963B0" w:rsidP="003963B0" w:rsidRDefault="003963B0" w14:paraId="5D076072" w14:textId="77777777">
      <w:pPr>
        <w:pStyle w:val="ListParagraph"/>
        <w:numPr>
          <w:ilvl w:val="0"/>
          <w:numId w:val="3"/>
        </w:numPr>
        <w:rPr>
          <w:lang w:val="fr-FR"/>
        </w:rPr>
      </w:pPr>
      <w:r w:rsidRPr="003963B0">
        <w:rPr>
          <w:lang w:val="fr-FR"/>
        </w:rPr>
        <w:t>Pourquoi l’effet de position sérielle peut-il être utilisé pour justifier la distinction entre la mémoire à court-terme et la mémoire à long-terme ?</w:t>
      </w:r>
    </w:p>
    <w:p w:rsidR="00E90EE0" w:rsidRDefault="00607937" w14:paraId="2DE83DCF" w14:textId="5320E42B">
      <w:pPr>
        <w:rPr>
          <w:lang w:val="fr-FR"/>
        </w:rPr>
      </w:pPr>
      <w:r>
        <w:rPr>
          <w:lang w:val="fr-FR"/>
        </w:rPr>
        <w:t xml:space="preserve">L’effet de position sérielle indique une mémorisation plus efficace en début et en fin de la liste de chose à mémoriser. C’est l’effet de primauté pour les éléments du début et l’effet de récence pour les éléments de la fin. Or lorsque l’ont fait varier la vitesse de lecture, </w:t>
      </w:r>
      <w:r w:rsidR="00107D1D">
        <w:rPr>
          <w:lang w:val="fr-FR"/>
        </w:rPr>
        <w:t>des substances psychoactives</w:t>
      </w:r>
      <w:r>
        <w:rPr>
          <w:lang w:val="fr-FR"/>
        </w:rPr>
        <w:t xml:space="preserve"> ou bien même l’âge, cela agis uniquement sur l’un des deux effets. C’est une dissociation double, preuve que chaque phénomène dépend d’un processus différent. </w:t>
      </w:r>
      <w:r>
        <w:rPr>
          <w:lang w:val="fr-FR"/>
        </w:rPr>
        <w:br/>
      </w:r>
      <w:r>
        <w:rPr>
          <w:lang w:val="fr-FR"/>
        </w:rPr>
        <w:t xml:space="preserve">Toutes les choses qui impactent l’effet de primauté ont pour point commun de perturber l’encodage. Et toutes les choses qui impactent l’effet de récence </w:t>
      </w:r>
      <w:r w:rsidR="00107D1D">
        <w:rPr>
          <w:lang w:val="fr-FR"/>
        </w:rPr>
        <w:t>empêche</w:t>
      </w:r>
      <w:r>
        <w:rPr>
          <w:lang w:val="fr-FR"/>
        </w:rPr>
        <w:t xml:space="preserve"> l’autorépétition (comme une tache de décomptage). </w:t>
      </w:r>
      <w:r>
        <w:rPr>
          <w:lang w:val="fr-FR"/>
        </w:rPr>
        <w:br/>
      </w:r>
      <w:r>
        <w:rPr>
          <w:lang w:val="fr-FR"/>
        </w:rPr>
        <w:t xml:space="preserve">En effet au début de la liste la MCT est vide et permet un encodage et donc un effet de primauté. </w:t>
      </w:r>
      <w:r w:rsidR="00CE0874">
        <w:rPr>
          <w:lang w:val="fr-FR"/>
        </w:rPr>
        <w:t xml:space="preserve">En fin de la liste, la MCT est pleine et la répétition permet de maintenir l’encodage en MLT. </w:t>
      </w:r>
      <w:r w:rsidR="006703AE">
        <w:rPr>
          <w:lang w:val="fr-FR"/>
        </w:rPr>
        <w:t>Au milieu</w:t>
      </w:r>
      <w:r w:rsidR="00CE0874">
        <w:rPr>
          <w:lang w:val="fr-FR"/>
        </w:rPr>
        <w:t xml:space="preserve"> de la liste, aucun des deux mécanismes ne peut agir, il y a donc une baisse des performances. </w:t>
      </w:r>
    </w:p>
    <w:p w:rsidRPr="00CD3340" w:rsidR="00CD3340" w:rsidRDefault="00E26C4E" w14:paraId="2FDE1E90" w14:textId="0F64068B">
      <w:pPr>
        <w:rPr>
          <w:color w:val="FF0000"/>
          <w:lang w:val="fr-FR"/>
        </w:rPr>
      </w:pPr>
      <w:r>
        <w:rPr>
          <w:color w:val="FF0000"/>
          <w:lang w:val="fr-FR"/>
        </w:rPr>
        <w:t xml:space="preserve">Effet de primauté et de récence -&gt; </w:t>
      </w:r>
      <w:r w:rsidR="002750FF">
        <w:rPr>
          <w:color w:val="FF0000"/>
          <w:lang w:val="fr-FR"/>
        </w:rPr>
        <w:t xml:space="preserve">variation de la vitesse, de </w:t>
      </w:r>
      <w:proofErr w:type="spellStart"/>
      <w:r w:rsidR="002750FF">
        <w:rPr>
          <w:color w:val="FF0000"/>
          <w:lang w:val="fr-FR"/>
        </w:rPr>
        <w:t>l’age</w:t>
      </w:r>
      <w:proofErr w:type="spellEnd"/>
      <w:r w:rsidR="002750FF">
        <w:rPr>
          <w:color w:val="FF0000"/>
          <w:lang w:val="fr-FR"/>
        </w:rPr>
        <w:t>, substance</w:t>
      </w:r>
      <w:r w:rsidR="006B0371">
        <w:rPr>
          <w:color w:val="FF0000"/>
          <w:lang w:val="fr-FR"/>
        </w:rPr>
        <w:t xml:space="preserve"> -&gt; effet sur un des deux -&gt; point commun -&gt; </w:t>
      </w:r>
      <w:r w:rsidR="00CD3340">
        <w:rPr>
          <w:color w:val="FF0000"/>
          <w:lang w:val="fr-FR"/>
        </w:rPr>
        <w:t>Les chose influen</w:t>
      </w:r>
      <w:r w:rsidR="00701F5B">
        <w:rPr>
          <w:color w:val="FF0000"/>
          <w:lang w:val="fr-FR"/>
        </w:rPr>
        <w:t xml:space="preserve">çant </w:t>
      </w:r>
      <w:proofErr w:type="gramStart"/>
      <w:r w:rsidR="00701F5B">
        <w:rPr>
          <w:color w:val="FF0000"/>
          <w:lang w:val="fr-FR"/>
        </w:rPr>
        <w:t>les deux effet</w:t>
      </w:r>
      <w:proofErr w:type="gramEnd"/>
      <w:r w:rsidR="00701F5B">
        <w:rPr>
          <w:color w:val="FF0000"/>
          <w:lang w:val="fr-FR"/>
        </w:rPr>
        <w:t xml:space="preserve"> </w:t>
      </w:r>
      <w:r w:rsidR="00C52CED">
        <w:rPr>
          <w:color w:val="FF0000"/>
          <w:lang w:val="fr-FR"/>
        </w:rPr>
        <w:t xml:space="preserve">= </w:t>
      </w:r>
      <w:r w:rsidR="00701F5B">
        <w:rPr>
          <w:color w:val="FF0000"/>
          <w:lang w:val="fr-FR"/>
        </w:rPr>
        <w:t xml:space="preserve">dissociation double </w:t>
      </w:r>
    </w:p>
    <w:p w:rsidRPr="004114E1" w:rsidR="004114E1" w:rsidP="004114E1" w:rsidRDefault="002E776B" w14:paraId="35DDD82A" w14:textId="52C21CF8">
      <w:pPr>
        <w:pStyle w:val="Heading2"/>
        <w:rPr>
          <w:lang w:val="fr-FR"/>
        </w:rPr>
      </w:pPr>
      <w:r w:rsidRPr="002E776B">
        <w:rPr>
          <w:lang w:val="fr-FR"/>
        </w:rPr>
        <w:t>Cours 2 : La mémoire de travail, modèle et boucle phonologique</w:t>
      </w:r>
      <w:r>
        <w:rPr>
          <w:lang w:val="fr-FR"/>
        </w:rPr>
        <w:t> :</w:t>
      </w:r>
    </w:p>
    <w:p w:rsidR="004114E1" w:rsidP="004114E1" w:rsidRDefault="004114E1" w14:paraId="1ABA9CE0" w14:textId="3AB9F7A7">
      <w:pPr>
        <w:pStyle w:val="ListParagraph"/>
        <w:numPr>
          <w:ilvl w:val="0"/>
          <w:numId w:val="5"/>
        </w:numPr>
        <w:rPr>
          <w:lang w:val="fr-FR"/>
        </w:rPr>
      </w:pPr>
      <w:r w:rsidRPr="004114E1">
        <w:rPr>
          <w:lang w:val="fr-FR"/>
        </w:rPr>
        <w:t>Quelle est la différence entre la mémoire à court-terme et la mémoire de travail ?</w:t>
      </w:r>
    </w:p>
    <w:p w:rsidRPr="00CD7DBB" w:rsidR="00CD7DBB" w:rsidP="00CD7DBB" w:rsidRDefault="00CD7DBB" w14:paraId="0B5E931E" w14:textId="2A6A27D1">
      <w:pPr>
        <w:rPr>
          <w:lang w:val="fr-FR"/>
        </w:rPr>
      </w:pPr>
      <w:r>
        <w:rPr>
          <w:lang w:val="fr-FR"/>
        </w:rPr>
        <w:t>Il n’y en a pas</w:t>
      </w:r>
      <w:r w:rsidR="001927CB">
        <w:rPr>
          <w:lang w:val="fr-FR"/>
        </w:rPr>
        <w:t xml:space="preserve">. Le terme mémoire de travail </w:t>
      </w:r>
      <w:r w:rsidR="006157FB">
        <w:rPr>
          <w:lang w:val="fr-FR"/>
        </w:rPr>
        <w:t>insiste</w:t>
      </w:r>
      <w:r w:rsidR="001927CB">
        <w:rPr>
          <w:lang w:val="fr-FR"/>
        </w:rPr>
        <w:t xml:space="preserve"> plus sur le </w:t>
      </w:r>
      <w:r w:rsidR="00785BFD">
        <w:rPr>
          <w:lang w:val="fr-FR"/>
        </w:rPr>
        <w:t>côté</w:t>
      </w:r>
      <w:r w:rsidR="00600F46">
        <w:rPr>
          <w:lang w:val="fr-FR"/>
        </w:rPr>
        <w:t xml:space="preserve"> fonctionnel de la MCT. Et le terme MCT met l’accent sur le fait qu’elle permet </w:t>
      </w:r>
      <w:r w:rsidR="006157FB">
        <w:rPr>
          <w:lang w:val="fr-FR"/>
        </w:rPr>
        <w:t>de recharger les informations inertes de la mémoire à long terme.</w:t>
      </w:r>
    </w:p>
    <w:p w:rsidR="004114E1" w:rsidP="004114E1" w:rsidRDefault="004114E1" w14:paraId="0420FA25" w14:textId="2B239668">
      <w:pPr>
        <w:pStyle w:val="ListParagraph"/>
        <w:numPr>
          <w:ilvl w:val="0"/>
          <w:numId w:val="5"/>
        </w:numPr>
        <w:rPr>
          <w:lang w:val="fr-FR"/>
        </w:rPr>
      </w:pPr>
      <w:commentRangeStart w:id="5"/>
      <w:r w:rsidRPr="004114E1">
        <w:rPr>
          <w:lang w:val="fr-FR"/>
        </w:rPr>
        <w:t>Sur quels arguments repose le modèle de Baddeley et Hitch ?</w:t>
      </w:r>
      <w:commentRangeEnd w:id="5"/>
      <w:r w:rsidR="005D69B6">
        <w:rPr>
          <w:rStyle w:val="CommentReference"/>
        </w:rPr>
        <w:commentReference w:id="5"/>
      </w:r>
    </w:p>
    <w:p w:rsidRPr="00841BC4" w:rsidR="00202AEA" w:rsidP="006157FB" w:rsidRDefault="00202AEA" w14:paraId="55D57DDF" w14:textId="1D734576">
      <w:pPr>
        <w:rPr>
          <w:color w:val="FF0000"/>
          <w:lang w:val="fr-FR"/>
        </w:rPr>
      </w:pPr>
      <w:proofErr w:type="gramStart"/>
      <w:r w:rsidRPr="00841BC4">
        <w:rPr>
          <w:color w:val="FF0000"/>
          <w:lang w:val="fr-FR"/>
        </w:rPr>
        <w:t>Deux ty</w:t>
      </w:r>
      <w:r w:rsidR="00AC27C0">
        <w:rPr>
          <w:color w:val="FF0000"/>
          <w:lang w:val="fr-FR"/>
        </w:rPr>
        <w:t>p</w:t>
      </w:r>
      <w:r w:rsidRPr="00841BC4">
        <w:rPr>
          <w:color w:val="FF0000"/>
          <w:lang w:val="fr-FR"/>
        </w:rPr>
        <w:t>e</w:t>
      </w:r>
      <w:proofErr w:type="gramEnd"/>
      <w:r w:rsidRPr="00841BC4">
        <w:rPr>
          <w:color w:val="FF0000"/>
          <w:lang w:val="fr-FR"/>
        </w:rPr>
        <w:t xml:space="preserve"> d’argument : </w:t>
      </w:r>
      <w:r w:rsidRPr="00841BC4" w:rsidR="00D120F6">
        <w:rPr>
          <w:color w:val="FF0000"/>
          <w:lang w:val="fr-FR"/>
        </w:rPr>
        <w:t>neuropsychologie</w:t>
      </w:r>
      <w:r w:rsidRPr="00841BC4">
        <w:rPr>
          <w:color w:val="FF0000"/>
          <w:lang w:val="fr-FR"/>
        </w:rPr>
        <w:t xml:space="preserve"> </w:t>
      </w:r>
      <w:proofErr w:type="spellStart"/>
      <w:r w:rsidRPr="00841BC4">
        <w:rPr>
          <w:color w:val="FF0000"/>
          <w:lang w:val="fr-FR"/>
        </w:rPr>
        <w:t>tim</w:t>
      </w:r>
      <w:proofErr w:type="spellEnd"/>
      <w:r w:rsidRPr="00841BC4">
        <w:rPr>
          <w:color w:val="FF0000"/>
          <w:lang w:val="fr-FR"/>
        </w:rPr>
        <w:t xml:space="preserve"> </w:t>
      </w:r>
      <w:proofErr w:type="spellStart"/>
      <w:r w:rsidRPr="00841BC4">
        <w:rPr>
          <w:color w:val="FF0000"/>
          <w:lang w:val="fr-FR"/>
        </w:rPr>
        <w:t>shallice</w:t>
      </w:r>
      <w:proofErr w:type="spellEnd"/>
      <w:r w:rsidRPr="00841BC4">
        <w:rPr>
          <w:color w:val="FF0000"/>
          <w:lang w:val="fr-FR"/>
        </w:rPr>
        <w:t xml:space="preserve"> avec empan mnésique faible et sans déficit dans la vie de </w:t>
      </w:r>
      <w:r w:rsidRPr="00841BC4" w:rsidR="00D120F6">
        <w:rPr>
          <w:color w:val="FF0000"/>
          <w:lang w:val="fr-FR"/>
        </w:rPr>
        <w:t>tous</w:t>
      </w:r>
      <w:r w:rsidRPr="00841BC4">
        <w:rPr>
          <w:color w:val="FF0000"/>
          <w:lang w:val="fr-FR"/>
        </w:rPr>
        <w:t xml:space="preserve"> les jour -&gt; subdivision de la mémoire </w:t>
      </w:r>
      <w:r w:rsidRPr="00841BC4">
        <w:rPr>
          <w:color w:val="FF0000"/>
          <w:lang w:val="fr-FR"/>
        </w:rPr>
        <w:br/>
      </w:r>
      <w:r w:rsidRPr="00841BC4">
        <w:rPr>
          <w:color w:val="FF0000"/>
          <w:lang w:val="fr-FR"/>
        </w:rPr>
        <w:t xml:space="preserve">exp : tache de raisonnement + </w:t>
      </w:r>
      <w:r w:rsidRPr="00841BC4" w:rsidR="00AF1928">
        <w:rPr>
          <w:color w:val="FF0000"/>
          <w:lang w:val="fr-FR"/>
        </w:rPr>
        <w:t>maintien</w:t>
      </w:r>
      <w:r w:rsidRPr="00841BC4">
        <w:rPr>
          <w:color w:val="FF0000"/>
          <w:lang w:val="fr-FR"/>
        </w:rPr>
        <w:t xml:space="preserve"> de chiffre en mémoire -&gt; </w:t>
      </w:r>
      <w:proofErr w:type="spellStart"/>
      <w:r w:rsidRPr="00841BC4">
        <w:rPr>
          <w:color w:val="FF0000"/>
          <w:lang w:val="fr-FR"/>
        </w:rPr>
        <w:t>empeche</w:t>
      </w:r>
      <w:proofErr w:type="spellEnd"/>
      <w:r w:rsidRPr="00841BC4">
        <w:rPr>
          <w:color w:val="FF0000"/>
          <w:lang w:val="fr-FR"/>
        </w:rPr>
        <w:t xml:space="preserve"> pas la </w:t>
      </w:r>
      <w:proofErr w:type="spellStart"/>
      <w:r w:rsidRPr="00841BC4">
        <w:rPr>
          <w:color w:val="FF0000"/>
          <w:lang w:val="fr-FR"/>
        </w:rPr>
        <w:t>tache</w:t>
      </w:r>
      <w:proofErr w:type="spellEnd"/>
      <w:r w:rsidRPr="00841BC4">
        <w:rPr>
          <w:color w:val="FF0000"/>
          <w:lang w:val="fr-FR"/>
        </w:rPr>
        <w:t xml:space="preserve"> de logique -&gt; dissociation</w:t>
      </w:r>
    </w:p>
    <w:p w:rsidRPr="006157FB" w:rsidR="00841BC4" w:rsidP="006157FB" w:rsidRDefault="00841BC4" w14:paraId="2556EDBB" w14:textId="77777777">
      <w:pPr>
        <w:rPr>
          <w:lang w:val="fr-FR"/>
        </w:rPr>
      </w:pPr>
    </w:p>
    <w:p w:rsidR="004114E1" w:rsidP="004114E1" w:rsidRDefault="004114E1" w14:paraId="00291CD6" w14:textId="17E41AF5">
      <w:pPr>
        <w:pStyle w:val="ListParagraph"/>
        <w:numPr>
          <w:ilvl w:val="0"/>
          <w:numId w:val="5"/>
        </w:numPr>
        <w:rPr>
          <w:lang w:val="fr-FR"/>
        </w:rPr>
      </w:pPr>
      <w:r w:rsidRPr="004114E1">
        <w:rPr>
          <w:lang w:val="fr-FR"/>
        </w:rPr>
        <w:t>Comment les paradigmes de double tâche permettent-ils d’étudier l’implication des différentes composantes de la mémoire de travail dans une tâche donnée ?</w:t>
      </w:r>
    </w:p>
    <w:p w:rsidR="00F749BA" w:rsidP="00F749BA" w:rsidRDefault="00816ECB" w14:paraId="24EAF283" w14:textId="12EAE90A">
      <w:pPr>
        <w:rPr>
          <w:lang w:val="fr-FR"/>
        </w:rPr>
      </w:pPr>
      <w:r>
        <w:rPr>
          <w:lang w:val="fr-FR"/>
        </w:rPr>
        <w:t>Un paradigme</w:t>
      </w:r>
      <w:r w:rsidR="009B3ABF">
        <w:rPr>
          <w:lang w:val="fr-FR"/>
        </w:rPr>
        <w:t xml:space="preserve"> de la double </w:t>
      </w:r>
      <w:r w:rsidR="007E70F0">
        <w:rPr>
          <w:lang w:val="fr-FR"/>
        </w:rPr>
        <w:t>tâche</w:t>
      </w:r>
      <w:r w:rsidR="009B3ABF">
        <w:rPr>
          <w:lang w:val="fr-FR"/>
        </w:rPr>
        <w:t xml:space="preserve"> est </w:t>
      </w:r>
      <w:r w:rsidR="007E70F0">
        <w:rPr>
          <w:lang w:val="fr-FR"/>
        </w:rPr>
        <w:t>composé</w:t>
      </w:r>
      <w:r w:rsidR="009B3ABF">
        <w:rPr>
          <w:lang w:val="fr-FR"/>
        </w:rPr>
        <w:t xml:space="preserve"> de deux taches : une primaire et une secondaire</w:t>
      </w:r>
      <w:r>
        <w:rPr>
          <w:lang w:val="fr-FR"/>
        </w:rPr>
        <w:t xml:space="preserve">. La secondaire </w:t>
      </w:r>
      <w:r w:rsidR="00992EA8">
        <w:rPr>
          <w:lang w:val="fr-FR"/>
        </w:rPr>
        <w:t>a</w:t>
      </w:r>
      <w:r>
        <w:rPr>
          <w:lang w:val="fr-FR"/>
        </w:rPr>
        <w:t xml:space="preserve"> pour but s’attaquer spécifiquement à une certaine spécialité de la mémoire de travail ou à une certaine composante de l’attention. En effet si elle s’attaque </w:t>
      </w:r>
      <w:r w:rsidR="00F37827">
        <w:rPr>
          <w:lang w:val="fr-FR"/>
        </w:rPr>
        <w:t xml:space="preserve">à la même spécialité que la </w:t>
      </w:r>
      <w:r w:rsidR="00185963">
        <w:rPr>
          <w:lang w:val="fr-FR"/>
        </w:rPr>
        <w:t>tâche</w:t>
      </w:r>
      <w:r w:rsidR="00F37827">
        <w:rPr>
          <w:lang w:val="fr-FR"/>
        </w:rPr>
        <w:t xml:space="preserve"> principale, </w:t>
      </w:r>
      <w:r w:rsidR="00185963">
        <w:rPr>
          <w:lang w:val="fr-FR"/>
        </w:rPr>
        <w:t>l’attention étant limitée. O</w:t>
      </w:r>
      <w:r w:rsidR="00F37827">
        <w:rPr>
          <w:lang w:val="fr-FR"/>
        </w:rPr>
        <w:t xml:space="preserve">n retrouvera </w:t>
      </w:r>
      <w:r w:rsidR="007E70F0">
        <w:rPr>
          <w:lang w:val="fr-FR"/>
        </w:rPr>
        <w:t xml:space="preserve">une baisse des performances dans celle-ci. </w:t>
      </w:r>
      <w:r w:rsidR="00DB5DD5">
        <w:rPr>
          <w:lang w:val="fr-FR"/>
        </w:rPr>
        <w:t xml:space="preserve">Sinon cela </w:t>
      </w:r>
      <w:r w:rsidR="0022435E">
        <w:rPr>
          <w:lang w:val="fr-FR"/>
        </w:rPr>
        <w:t>veut</w:t>
      </w:r>
      <w:r w:rsidR="00DB5DD5">
        <w:rPr>
          <w:lang w:val="fr-FR"/>
        </w:rPr>
        <w:t xml:space="preserve"> dire </w:t>
      </w:r>
      <w:r w:rsidR="00456961">
        <w:rPr>
          <w:lang w:val="fr-FR"/>
        </w:rPr>
        <w:t xml:space="preserve">que </w:t>
      </w:r>
      <w:r w:rsidR="0022435E">
        <w:rPr>
          <w:lang w:val="fr-FR"/>
        </w:rPr>
        <w:t>les deux taches</w:t>
      </w:r>
      <w:r w:rsidR="00456961">
        <w:rPr>
          <w:lang w:val="fr-FR"/>
        </w:rPr>
        <w:t xml:space="preserve"> </w:t>
      </w:r>
      <w:r w:rsidR="00696B48">
        <w:rPr>
          <w:lang w:val="fr-FR"/>
        </w:rPr>
        <w:t>impactent</w:t>
      </w:r>
      <w:r w:rsidR="00456961">
        <w:rPr>
          <w:lang w:val="fr-FR"/>
        </w:rPr>
        <w:t xml:space="preserve"> </w:t>
      </w:r>
      <w:r w:rsidR="00696B48">
        <w:rPr>
          <w:lang w:val="fr-FR"/>
        </w:rPr>
        <w:t>deux spécialités indépendantes</w:t>
      </w:r>
      <w:r w:rsidR="00D34938">
        <w:rPr>
          <w:lang w:val="fr-FR"/>
        </w:rPr>
        <w:t>.</w:t>
      </w:r>
      <w:r w:rsidR="005E2F4C">
        <w:rPr>
          <w:lang w:val="fr-FR"/>
        </w:rPr>
        <w:t xml:space="preserve"> </w:t>
      </w:r>
      <w:r w:rsidR="005E2F4C">
        <w:rPr>
          <w:lang w:val="fr-FR"/>
        </w:rPr>
        <w:br/>
      </w:r>
      <w:r w:rsidR="005E2F4C">
        <w:rPr>
          <w:lang w:val="fr-FR"/>
        </w:rPr>
        <w:t xml:space="preserve">C’est assez puissant puisque </w:t>
      </w:r>
      <w:r w:rsidR="00F97B2B">
        <w:rPr>
          <w:lang w:val="fr-FR"/>
        </w:rPr>
        <w:t xml:space="preserve">que l’expérimentateur peut déconnecter une spécialité spécifique de la mémoire à sa guise et </w:t>
      </w:r>
      <w:r w:rsidR="0022435E">
        <w:rPr>
          <w:lang w:val="fr-FR"/>
        </w:rPr>
        <w:t>d’une manière paramétrique, plus ou moins forte.</w:t>
      </w:r>
    </w:p>
    <w:p w:rsidRPr="00841BC4" w:rsidR="00841BC4" w:rsidP="00F749BA" w:rsidRDefault="00841BC4" w14:paraId="58FAF0C2" w14:textId="567C1BDB">
      <w:pPr>
        <w:rPr>
          <w:color w:val="FF0000"/>
          <w:lang w:val="fr-FR"/>
        </w:rPr>
      </w:pPr>
      <w:r w:rsidRPr="00841BC4">
        <w:rPr>
          <w:color w:val="FF0000"/>
          <w:lang w:val="fr-FR"/>
        </w:rPr>
        <w:t>Déconnection de la composante choisi</w:t>
      </w:r>
      <w:r>
        <w:rPr>
          <w:color w:val="FF0000"/>
          <w:lang w:val="fr-FR"/>
        </w:rPr>
        <w:t>e</w:t>
      </w:r>
    </w:p>
    <w:p w:rsidR="004114E1" w:rsidP="004114E1" w:rsidRDefault="004114E1" w14:paraId="4443E47B" w14:textId="71B05E7C">
      <w:pPr>
        <w:pStyle w:val="ListParagraph"/>
        <w:numPr>
          <w:ilvl w:val="0"/>
          <w:numId w:val="5"/>
        </w:numPr>
        <w:rPr>
          <w:lang w:val="fr-FR"/>
        </w:rPr>
      </w:pPr>
      <w:r w:rsidRPr="004114E1">
        <w:rPr>
          <w:lang w:val="fr-FR"/>
        </w:rPr>
        <w:t>Sous quel format l’information est-elle représentée au niveau de la boucle phonologique ? Comment le sait-on ?</w:t>
      </w:r>
    </w:p>
    <w:p w:rsidR="00EB6020" w:rsidP="00854918" w:rsidRDefault="00150F70" w14:paraId="0538E007" w14:textId="589C6DD1">
      <w:pPr>
        <w:rPr>
          <w:lang w:val="fr-FR"/>
        </w:rPr>
      </w:pPr>
      <w:r>
        <w:rPr>
          <w:lang w:val="fr-FR"/>
        </w:rPr>
        <w:t>Pour savoir l</w:t>
      </w:r>
      <w:r w:rsidR="004D3C66">
        <w:rPr>
          <w:lang w:val="fr-FR"/>
        </w:rPr>
        <w:t>a représentation de l’information</w:t>
      </w:r>
      <w:r w:rsidR="005954DF">
        <w:rPr>
          <w:lang w:val="fr-FR"/>
        </w:rPr>
        <w:t xml:space="preserve">, on utilise un paradigme mettant en jeux de l’interférence. </w:t>
      </w:r>
      <w:r w:rsidR="00780C4A">
        <w:rPr>
          <w:lang w:val="fr-FR"/>
        </w:rPr>
        <w:t>On utilise deux listes de mots dont les mots ont une forte interférence entre eux</w:t>
      </w:r>
      <w:r w:rsidR="00C54959">
        <w:rPr>
          <w:lang w:val="fr-FR"/>
        </w:rPr>
        <w:t xml:space="preserve">. Soit cette interférence est sémantique, soit elle est phonologique. </w:t>
      </w:r>
      <w:r w:rsidR="00C54959">
        <w:rPr>
          <w:lang w:val="fr-FR"/>
        </w:rPr>
        <w:br/>
      </w:r>
      <w:r w:rsidR="00C54959">
        <w:rPr>
          <w:lang w:val="fr-FR"/>
        </w:rPr>
        <w:t xml:space="preserve">Si l’information </w:t>
      </w:r>
      <w:r w:rsidR="00283614">
        <w:rPr>
          <w:lang w:val="fr-FR"/>
        </w:rPr>
        <w:t xml:space="preserve">dans la boucle phonologique </w:t>
      </w:r>
      <w:r w:rsidR="00C5424C">
        <w:rPr>
          <w:lang w:val="fr-FR"/>
        </w:rPr>
        <w:t xml:space="preserve">est de nature phonologique, c’est alors la liste avec une interférence phonologique qui sera </w:t>
      </w:r>
      <w:r w:rsidR="005628C3">
        <w:rPr>
          <w:lang w:val="fr-FR"/>
        </w:rPr>
        <w:t xml:space="preserve">la moins bien rappeler. A l’inverse </w:t>
      </w:r>
      <w:r w:rsidR="00542F8C">
        <w:rPr>
          <w:lang w:val="fr-FR"/>
        </w:rPr>
        <w:t>si la liste</w:t>
      </w:r>
      <w:r w:rsidR="00063AEC">
        <w:rPr>
          <w:lang w:val="fr-FR"/>
        </w:rPr>
        <w:t xml:space="preserve"> </w:t>
      </w:r>
      <w:r w:rsidR="005A043B">
        <w:rPr>
          <w:lang w:val="fr-FR"/>
        </w:rPr>
        <w:t xml:space="preserve">comportant des similarités </w:t>
      </w:r>
      <w:r w:rsidR="00A04728">
        <w:rPr>
          <w:lang w:val="fr-FR"/>
        </w:rPr>
        <w:t>sémantiques</w:t>
      </w:r>
      <w:r w:rsidR="005A043B">
        <w:rPr>
          <w:lang w:val="fr-FR"/>
        </w:rPr>
        <w:t xml:space="preserve"> est la moins bien rappelé, c’est que son contenue sémantique à interféré dans la mémoire à court terme</w:t>
      </w:r>
      <w:r w:rsidR="00EB6020">
        <w:rPr>
          <w:lang w:val="fr-FR"/>
        </w:rPr>
        <w:t>. I</w:t>
      </w:r>
      <w:r w:rsidR="005A043B">
        <w:rPr>
          <w:lang w:val="fr-FR"/>
        </w:rPr>
        <w:t>ndiquant que l’information est de nature sémantique.</w:t>
      </w:r>
      <w:r w:rsidR="001E4E66">
        <w:rPr>
          <w:lang w:val="fr-FR"/>
        </w:rPr>
        <w:br/>
      </w:r>
      <w:r w:rsidR="00EB6020">
        <w:rPr>
          <w:lang w:val="fr-FR"/>
        </w:rPr>
        <w:t xml:space="preserve">Cette expérience a démontré que </w:t>
      </w:r>
      <w:r w:rsidR="00283614">
        <w:rPr>
          <w:lang w:val="fr-FR"/>
        </w:rPr>
        <w:t>l’information contenue dans la boucle phonologique est phonologique comme son nom l’indique.</w:t>
      </w:r>
    </w:p>
    <w:p w:rsidRPr="00DD0BC6" w:rsidR="00DD0BC6" w:rsidP="00854918" w:rsidRDefault="00786B67" w14:paraId="042DD9D3" w14:textId="3931BDC8">
      <w:pPr>
        <w:rPr>
          <w:color w:val="FF0000"/>
          <w:lang w:val="fr-FR"/>
        </w:rPr>
      </w:pPr>
      <w:r>
        <w:rPr>
          <w:color w:val="FF0000"/>
          <w:lang w:val="fr-FR"/>
        </w:rPr>
        <w:t xml:space="preserve">EXP : </w:t>
      </w:r>
      <w:r w:rsidRPr="00DD0BC6" w:rsidR="00DD0BC6">
        <w:rPr>
          <w:color w:val="FF0000"/>
          <w:lang w:val="fr-FR"/>
        </w:rPr>
        <w:t>Deux listes de mots : sémantique, phonologique</w:t>
      </w:r>
    </w:p>
    <w:p w:rsidR="004114E1" w:rsidP="004114E1" w:rsidRDefault="004114E1" w14:paraId="7BA11900" w14:textId="6905EB79">
      <w:pPr>
        <w:pStyle w:val="ListParagraph"/>
        <w:numPr>
          <w:ilvl w:val="0"/>
          <w:numId w:val="5"/>
        </w:numPr>
        <w:rPr>
          <w:lang w:val="fr-FR"/>
        </w:rPr>
      </w:pPr>
      <w:r w:rsidRPr="004114E1">
        <w:rPr>
          <w:lang w:val="fr-FR"/>
        </w:rPr>
        <w:t>Pourquoi pense-t-on que la boucle phonologique joue un rôle dans l’acquisition du vocabulaire ?</w:t>
      </w:r>
    </w:p>
    <w:p w:rsidR="00695CDA" w:rsidP="00695CDA" w:rsidRDefault="00A24564" w14:paraId="23275E78" w14:textId="56A48C49">
      <w:pPr>
        <w:rPr>
          <w:lang w:val="fr-FR"/>
        </w:rPr>
      </w:pPr>
      <w:r>
        <w:rPr>
          <w:lang w:val="fr-FR"/>
        </w:rPr>
        <w:t xml:space="preserve">Les personnes ayant un déficit d’empan dans la boucle phonologique </w:t>
      </w:r>
      <w:r w:rsidR="0048488C">
        <w:rPr>
          <w:lang w:val="fr-FR"/>
        </w:rPr>
        <w:t xml:space="preserve">ne semble pas avoir de problème pour vivre. Mais grâce à une tache de </w:t>
      </w:r>
      <w:r w:rsidR="004A78AF">
        <w:rPr>
          <w:lang w:val="fr-FR"/>
        </w:rPr>
        <w:t>pair</w:t>
      </w:r>
      <w:r w:rsidR="0048488C">
        <w:rPr>
          <w:lang w:val="fr-FR"/>
        </w:rPr>
        <w:t xml:space="preserve"> associé</w:t>
      </w:r>
      <w:r w:rsidR="00254A5F">
        <w:rPr>
          <w:lang w:val="fr-FR"/>
        </w:rPr>
        <w:t>, des chercheur</w:t>
      </w:r>
      <w:r w:rsidR="004A78AF">
        <w:rPr>
          <w:lang w:val="fr-FR"/>
        </w:rPr>
        <w:t>s</w:t>
      </w:r>
      <w:r w:rsidR="00254A5F">
        <w:rPr>
          <w:lang w:val="fr-FR"/>
        </w:rPr>
        <w:t xml:space="preserve"> </w:t>
      </w:r>
      <w:r w:rsidR="004A78AF">
        <w:rPr>
          <w:lang w:val="fr-FR"/>
        </w:rPr>
        <w:t>ont</w:t>
      </w:r>
      <w:r w:rsidR="00254A5F">
        <w:rPr>
          <w:lang w:val="fr-FR"/>
        </w:rPr>
        <w:t xml:space="preserve"> démontré </w:t>
      </w:r>
      <w:r w:rsidR="008E7B85">
        <w:rPr>
          <w:lang w:val="fr-FR"/>
        </w:rPr>
        <w:t xml:space="preserve">chez ces personnes </w:t>
      </w:r>
      <w:r w:rsidR="00254A5F">
        <w:rPr>
          <w:lang w:val="fr-FR"/>
        </w:rPr>
        <w:t xml:space="preserve">que la capacité à associer des mots </w:t>
      </w:r>
      <w:r w:rsidR="008E7B85">
        <w:rPr>
          <w:lang w:val="fr-FR"/>
        </w:rPr>
        <w:t xml:space="preserve">de différente langue est </w:t>
      </w:r>
      <w:r w:rsidR="00B82CC5">
        <w:rPr>
          <w:lang w:val="fr-FR"/>
        </w:rPr>
        <w:t>perturbé</w:t>
      </w:r>
      <w:r w:rsidR="008E7B85">
        <w:rPr>
          <w:lang w:val="fr-FR"/>
        </w:rPr>
        <w:t xml:space="preserve"> en comparaison avec la capacité à associer des mots dans la même langue. </w:t>
      </w:r>
      <w:r w:rsidR="00C576AD">
        <w:rPr>
          <w:lang w:val="fr-FR"/>
        </w:rPr>
        <w:br/>
      </w:r>
      <w:r w:rsidR="00C576AD">
        <w:rPr>
          <w:lang w:val="fr-FR"/>
        </w:rPr>
        <w:t xml:space="preserve">L’incapacité de mémoriser de nouveau mot </w:t>
      </w:r>
      <w:r w:rsidR="004A78AF">
        <w:rPr>
          <w:lang w:val="fr-FR"/>
        </w:rPr>
        <w:t>étrange</w:t>
      </w:r>
      <w:r w:rsidR="00AF65C3">
        <w:rPr>
          <w:lang w:val="fr-FR"/>
        </w:rPr>
        <w:t xml:space="preserve"> chez ces patients </w:t>
      </w:r>
      <w:r w:rsidR="004A78AF">
        <w:rPr>
          <w:lang w:val="fr-FR"/>
        </w:rPr>
        <w:t>suggérerait</w:t>
      </w:r>
      <w:r w:rsidR="00AF65C3">
        <w:rPr>
          <w:lang w:val="fr-FR"/>
        </w:rPr>
        <w:t xml:space="preserve"> que la boucle phonologique jouerait un rôle </w:t>
      </w:r>
      <w:r w:rsidR="004A78AF">
        <w:rPr>
          <w:lang w:val="fr-FR"/>
        </w:rPr>
        <w:t>dans l’acquisition du vocabulaire.</w:t>
      </w:r>
      <w:r w:rsidR="002F4E42">
        <w:rPr>
          <w:lang w:val="fr-FR"/>
        </w:rPr>
        <w:br/>
      </w:r>
      <w:r w:rsidR="002F4E42">
        <w:rPr>
          <w:lang w:val="fr-FR"/>
        </w:rPr>
        <w:t xml:space="preserve">+2tude corrélation </w:t>
      </w:r>
    </w:p>
    <w:p w:rsidRPr="00000968" w:rsidR="00DD0BC6" w:rsidP="00695CDA" w:rsidRDefault="009207F3" w14:paraId="01A6B712" w14:textId="4218C65A">
      <w:pPr>
        <w:rPr>
          <w:color w:val="FF0000"/>
          <w:lang w:val="fr-FR"/>
        </w:rPr>
      </w:pPr>
      <w:r>
        <w:rPr>
          <w:color w:val="FF0000"/>
          <w:lang w:val="fr-FR"/>
        </w:rPr>
        <w:t xml:space="preserve">Pas de </w:t>
      </w:r>
      <w:proofErr w:type="spellStart"/>
      <w:r>
        <w:rPr>
          <w:color w:val="FF0000"/>
          <w:lang w:val="fr-FR"/>
        </w:rPr>
        <w:t>prbl</w:t>
      </w:r>
      <w:proofErr w:type="spellEnd"/>
      <w:r>
        <w:rPr>
          <w:color w:val="FF0000"/>
          <w:lang w:val="fr-FR"/>
        </w:rPr>
        <w:t xml:space="preserve"> dans la vie quotidienne mais </w:t>
      </w:r>
      <w:r w:rsidRPr="00000968" w:rsidR="00A61CC7">
        <w:rPr>
          <w:color w:val="FF0000"/>
          <w:lang w:val="fr-FR"/>
        </w:rPr>
        <w:t xml:space="preserve">Exp paire associé mot langue étrangère </w:t>
      </w:r>
    </w:p>
    <w:p w:rsidR="004114E1" w:rsidP="004114E1" w:rsidRDefault="004114E1" w14:paraId="6E4906D0" w14:textId="3A7C2788">
      <w:pPr>
        <w:pStyle w:val="ListParagraph"/>
        <w:numPr>
          <w:ilvl w:val="0"/>
          <w:numId w:val="5"/>
        </w:numPr>
        <w:rPr>
          <w:lang w:val="fr-FR"/>
        </w:rPr>
      </w:pPr>
      <w:r w:rsidRPr="004114E1">
        <w:rPr>
          <w:lang w:val="fr-FR"/>
        </w:rPr>
        <w:t>Quelles sont les limites des conclusions que l’on peut tirer sur la base d’études corrélationnelles ?</w:t>
      </w:r>
    </w:p>
    <w:p w:rsidR="00000968" w:rsidP="001360EA" w:rsidRDefault="00216910" w14:paraId="0AC20C4E" w14:textId="48D09B08">
      <w:pPr>
        <w:rPr>
          <w:lang w:val="fr-FR"/>
        </w:rPr>
      </w:pPr>
      <w:r>
        <w:rPr>
          <w:lang w:val="fr-FR"/>
        </w:rPr>
        <w:t>Corrélation</w:t>
      </w:r>
      <w:r w:rsidR="00A6627E">
        <w:rPr>
          <w:lang w:val="fr-FR"/>
        </w:rPr>
        <w:t xml:space="preserve"> </w:t>
      </w:r>
      <w:proofErr w:type="spellStart"/>
      <w:r w:rsidR="00A6627E">
        <w:rPr>
          <w:lang w:val="fr-FR"/>
        </w:rPr>
        <w:t>is</w:t>
      </w:r>
      <w:proofErr w:type="spellEnd"/>
      <w:r w:rsidR="00A6627E">
        <w:rPr>
          <w:lang w:val="fr-FR"/>
        </w:rPr>
        <w:t xml:space="preserve"> not causation. </w:t>
      </w:r>
      <w:r w:rsidR="00ED39D7">
        <w:rPr>
          <w:lang w:val="fr-FR"/>
        </w:rPr>
        <w:t xml:space="preserve">On ne </w:t>
      </w:r>
      <w:r w:rsidR="002F315F">
        <w:rPr>
          <w:lang w:val="fr-FR"/>
        </w:rPr>
        <w:t>peut</w:t>
      </w:r>
      <w:r w:rsidR="00ED39D7">
        <w:rPr>
          <w:lang w:val="fr-FR"/>
        </w:rPr>
        <w:t xml:space="preserve"> pas savoir le sens de la causalité, ou bien savoir </w:t>
      </w:r>
      <w:r w:rsidR="002F4E42">
        <w:rPr>
          <w:lang w:val="fr-FR"/>
        </w:rPr>
        <w:t>s’il</w:t>
      </w:r>
      <w:r w:rsidR="00ED39D7">
        <w:rPr>
          <w:lang w:val="fr-FR"/>
        </w:rPr>
        <w:t xml:space="preserve"> n’y </w:t>
      </w:r>
      <w:r>
        <w:rPr>
          <w:lang w:val="fr-FR"/>
        </w:rPr>
        <w:t>a</w:t>
      </w:r>
      <w:r w:rsidR="00ED39D7">
        <w:rPr>
          <w:lang w:val="fr-FR"/>
        </w:rPr>
        <w:t xml:space="preserve"> pas un mécanisme </w:t>
      </w:r>
      <w:r w:rsidR="002F4E42">
        <w:rPr>
          <w:lang w:val="fr-FR"/>
        </w:rPr>
        <w:t>inconnu</w:t>
      </w:r>
      <w:r>
        <w:rPr>
          <w:lang w:val="fr-FR"/>
        </w:rPr>
        <w:t xml:space="preserve"> entre les deux. </w:t>
      </w:r>
      <w:r w:rsidR="00FA1A35">
        <w:rPr>
          <w:lang w:val="fr-FR"/>
        </w:rPr>
        <w:t xml:space="preserve">L’erreur est souvent </w:t>
      </w:r>
      <w:r w:rsidR="0099409F">
        <w:rPr>
          <w:lang w:val="fr-FR"/>
        </w:rPr>
        <w:t>faite</w:t>
      </w:r>
      <w:r w:rsidR="00FA1A35">
        <w:rPr>
          <w:lang w:val="fr-FR"/>
        </w:rPr>
        <w:t xml:space="preserve"> par des journalistes. </w:t>
      </w:r>
      <w:r w:rsidR="00360931">
        <w:rPr>
          <w:lang w:val="fr-FR"/>
        </w:rPr>
        <w:t xml:space="preserve">Le </w:t>
      </w:r>
      <w:r w:rsidR="0099409F">
        <w:rPr>
          <w:lang w:val="fr-FR"/>
        </w:rPr>
        <w:t>prof n’a pas</w:t>
      </w:r>
      <w:r w:rsidR="00360931">
        <w:rPr>
          <w:lang w:val="fr-FR"/>
        </w:rPr>
        <w:t xml:space="preserve"> trop répondu à la </w:t>
      </w:r>
      <w:r w:rsidR="002F4E42">
        <w:rPr>
          <w:lang w:val="fr-FR"/>
        </w:rPr>
        <w:t>vraie</w:t>
      </w:r>
      <w:r w:rsidR="00360931">
        <w:rPr>
          <w:lang w:val="fr-FR"/>
        </w:rPr>
        <w:t xml:space="preserve"> limite. </w:t>
      </w:r>
      <w:r w:rsidR="00807F1B">
        <w:rPr>
          <w:lang w:val="fr-FR"/>
        </w:rPr>
        <w:t xml:space="preserve">La causalité entre </w:t>
      </w:r>
      <w:r w:rsidR="001628ED">
        <w:rPr>
          <w:lang w:val="fr-FR"/>
        </w:rPr>
        <w:t xml:space="preserve">Cancer du poumon et fumer </w:t>
      </w:r>
      <w:r w:rsidR="00807F1B">
        <w:rPr>
          <w:lang w:val="fr-FR"/>
        </w:rPr>
        <w:t>est longtemps resté une corrélation.</w:t>
      </w:r>
    </w:p>
    <w:p w:rsidRPr="00000968" w:rsidR="00000968" w:rsidP="001360EA" w:rsidRDefault="00000968" w14:paraId="05D859F3" w14:textId="62B7E460">
      <w:pPr>
        <w:rPr>
          <w:color w:val="FF0000"/>
          <w:lang w:val="fr-FR"/>
        </w:rPr>
      </w:pPr>
      <w:proofErr w:type="spellStart"/>
      <w:proofErr w:type="gramStart"/>
      <w:r w:rsidRPr="00000968">
        <w:rPr>
          <w:color w:val="FF0000"/>
          <w:lang w:val="fr-FR"/>
        </w:rPr>
        <w:t>tkt</w:t>
      </w:r>
      <w:proofErr w:type="spellEnd"/>
      <w:proofErr w:type="gramEnd"/>
    </w:p>
    <w:p w:rsidR="004114E1" w:rsidP="004114E1" w:rsidRDefault="004114E1" w14:paraId="02975679" w14:textId="240CE8C8">
      <w:pPr>
        <w:pStyle w:val="ListParagraph"/>
        <w:numPr>
          <w:ilvl w:val="0"/>
          <w:numId w:val="5"/>
        </w:numPr>
        <w:rPr>
          <w:lang w:val="fr-FR"/>
        </w:rPr>
      </w:pPr>
      <w:r w:rsidRPr="004114E1">
        <w:rPr>
          <w:lang w:val="fr-FR"/>
        </w:rPr>
        <w:t>Peut-on, via un entrainement, améliorer la capacité de traitement de la mémoire de travail ?</w:t>
      </w:r>
    </w:p>
    <w:p w:rsidR="00DF5A12" w:rsidP="00DF5A12" w:rsidRDefault="00DF5A12" w14:paraId="1E4AF449" w14:textId="43C10F11">
      <w:pPr>
        <w:rPr>
          <w:lang w:val="fr-FR"/>
        </w:rPr>
      </w:pPr>
      <w:r>
        <w:rPr>
          <w:lang w:val="fr-FR"/>
        </w:rPr>
        <w:t xml:space="preserve">Avec les différents impactes </w:t>
      </w:r>
      <w:r w:rsidR="00807F1B">
        <w:rPr>
          <w:lang w:val="fr-FR"/>
        </w:rPr>
        <w:t>corrél</w:t>
      </w:r>
      <w:r w:rsidR="002F4E42">
        <w:rPr>
          <w:lang w:val="fr-FR"/>
        </w:rPr>
        <w:t>és</w:t>
      </w:r>
      <w:r>
        <w:rPr>
          <w:lang w:val="fr-FR"/>
        </w:rPr>
        <w:t xml:space="preserve"> avec la mémoire de travail, on pourrait avoir envie d’améliorer la mémoire de travail</w:t>
      </w:r>
      <w:r w:rsidR="00791334">
        <w:rPr>
          <w:lang w:val="fr-FR"/>
        </w:rPr>
        <w:t xml:space="preserve"> pour nous rendre plus intelligent. </w:t>
      </w:r>
      <w:r w:rsidR="00390273">
        <w:rPr>
          <w:lang w:val="fr-FR"/>
        </w:rPr>
        <w:t xml:space="preserve">Mais comme dans le cas de </w:t>
      </w:r>
      <w:r w:rsidR="00673BC6">
        <w:rPr>
          <w:lang w:val="fr-FR"/>
        </w:rPr>
        <w:t>l’expérience d</w:t>
      </w:r>
      <w:r w:rsidR="00390273">
        <w:rPr>
          <w:lang w:val="fr-FR"/>
        </w:rPr>
        <w:t xml:space="preserve">’amélioration de l’empan, </w:t>
      </w:r>
      <w:r w:rsidR="00821EE0">
        <w:rPr>
          <w:lang w:val="fr-FR"/>
        </w:rPr>
        <w:t xml:space="preserve">le risque est de développer </w:t>
      </w:r>
      <w:r w:rsidR="00673BC6">
        <w:rPr>
          <w:lang w:val="fr-FR"/>
        </w:rPr>
        <w:t>des stratégies uniquement applicables</w:t>
      </w:r>
      <w:r w:rsidR="00821EE0">
        <w:rPr>
          <w:lang w:val="fr-FR"/>
        </w:rPr>
        <w:t xml:space="preserve"> dans </w:t>
      </w:r>
      <w:r w:rsidR="00673BC6">
        <w:rPr>
          <w:lang w:val="fr-FR"/>
        </w:rPr>
        <w:t xml:space="preserve">le cas précis de </w:t>
      </w:r>
      <w:r w:rsidR="00821EE0">
        <w:rPr>
          <w:lang w:val="fr-FR"/>
        </w:rPr>
        <w:t>l’exercice d’</w:t>
      </w:r>
      <w:r w:rsidR="00673BC6">
        <w:rPr>
          <w:lang w:val="fr-FR"/>
        </w:rPr>
        <w:t>entrainement</w:t>
      </w:r>
      <w:r w:rsidR="00821EE0">
        <w:rPr>
          <w:lang w:val="fr-FR"/>
        </w:rPr>
        <w:t xml:space="preserve">. </w:t>
      </w:r>
      <w:r w:rsidR="005E65D3">
        <w:rPr>
          <w:lang w:val="fr-FR"/>
        </w:rPr>
        <w:br/>
      </w:r>
      <w:r w:rsidR="00FF5327">
        <w:rPr>
          <w:lang w:val="fr-FR"/>
        </w:rPr>
        <w:t xml:space="preserve">Il peut y avoir un bénéfice </w:t>
      </w:r>
      <w:r w:rsidR="005E65D3">
        <w:rPr>
          <w:lang w:val="fr-FR"/>
        </w:rPr>
        <w:t xml:space="preserve">uniquement </w:t>
      </w:r>
      <w:r w:rsidR="00FF5327">
        <w:rPr>
          <w:lang w:val="fr-FR"/>
        </w:rPr>
        <w:t xml:space="preserve">si la </w:t>
      </w:r>
      <w:r w:rsidR="00390273">
        <w:rPr>
          <w:lang w:val="fr-FR"/>
        </w:rPr>
        <w:t>stratégie</w:t>
      </w:r>
      <w:r w:rsidR="00FF5327">
        <w:rPr>
          <w:lang w:val="fr-FR"/>
        </w:rPr>
        <w:t xml:space="preserve"> apprise peut</w:t>
      </w:r>
      <w:r w:rsidR="002F4E42">
        <w:rPr>
          <w:lang w:val="fr-FR"/>
        </w:rPr>
        <w:t>-</w:t>
      </w:r>
      <w:r w:rsidR="00E64C20">
        <w:rPr>
          <w:lang w:val="fr-FR"/>
        </w:rPr>
        <w:t>être exporter dans la vie de tous les jours</w:t>
      </w:r>
      <w:r w:rsidR="005E65D3">
        <w:rPr>
          <w:lang w:val="fr-FR"/>
        </w:rPr>
        <w:t>.</w:t>
      </w:r>
      <w:r w:rsidR="00AD107A">
        <w:rPr>
          <w:lang w:val="fr-FR"/>
        </w:rPr>
        <w:t xml:space="preserve"> </w:t>
      </w:r>
    </w:p>
    <w:p w:rsidRPr="00000968" w:rsidR="00000968" w:rsidP="00DF5A12" w:rsidRDefault="00000968" w14:paraId="606BD0FF" w14:textId="022C0B38">
      <w:pPr>
        <w:rPr>
          <w:color w:val="FF0000"/>
          <w:lang w:val="fr-FR"/>
        </w:rPr>
      </w:pPr>
      <w:r>
        <w:rPr>
          <w:color w:val="FF0000"/>
          <w:lang w:val="fr-FR"/>
        </w:rPr>
        <w:t xml:space="preserve">Corrélation avec plein de chose -&gt; same </w:t>
      </w:r>
      <w:proofErr w:type="gramStart"/>
      <w:r>
        <w:rPr>
          <w:color w:val="FF0000"/>
          <w:lang w:val="fr-FR"/>
        </w:rPr>
        <w:t>que empan</w:t>
      </w:r>
      <w:proofErr w:type="gramEnd"/>
      <w:r>
        <w:rPr>
          <w:color w:val="FF0000"/>
          <w:lang w:val="fr-FR"/>
        </w:rPr>
        <w:t xml:space="preserve"> -&gt; stratégie dans la vie de tous les jours</w:t>
      </w:r>
    </w:p>
    <w:p w:rsidR="002E776B" w:rsidP="004114E1" w:rsidRDefault="004114E1" w14:paraId="0FB1F3F1" w14:textId="59FE777D">
      <w:pPr>
        <w:pStyle w:val="ListParagraph"/>
        <w:numPr>
          <w:ilvl w:val="0"/>
          <w:numId w:val="5"/>
        </w:numPr>
        <w:rPr>
          <w:lang w:val="fr-FR"/>
        </w:rPr>
      </w:pPr>
      <w:r w:rsidRPr="004114E1">
        <w:rPr>
          <w:lang w:val="fr-FR"/>
        </w:rPr>
        <w:lastRenderedPageBreak/>
        <w:t>Comment mesure-t-on le QI ? Dès lors, si quelqu’un vous dit que des études ont montré que Copernic avait un QI de 170, qu’en pensez-vous ?</w:t>
      </w:r>
    </w:p>
    <w:p w:rsidR="000663AC" w:rsidP="00C1044E" w:rsidRDefault="00C1044E" w14:paraId="13F33642" w14:textId="5DA61EF9">
      <w:pPr>
        <w:rPr>
          <w:lang w:val="fr-FR"/>
        </w:rPr>
      </w:pPr>
      <w:r>
        <w:rPr>
          <w:lang w:val="fr-FR"/>
        </w:rPr>
        <w:t>Le test est composé de plusieurs petits tests</w:t>
      </w:r>
      <w:r w:rsidR="000663AC">
        <w:rPr>
          <w:lang w:val="fr-FR"/>
        </w:rPr>
        <w:t xml:space="preserve"> et donne un score que l’on peut replacer sur une gaussienne centrée en 100 et d’écart type 15. Cette loi normale </w:t>
      </w:r>
      <w:r w:rsidR="00A42F66">
        <w:rPr>
          <w:lang w:val="fr-FR"/>
        </w:rPr>
        <w:t>a</w:t>
      </w:r>
      <w:r w:rsidR="000663AC">
        <w:rPr>
          <w:lang w:val="fr-FR"/>
        </w:rPr>
        <w:t xml:space="preserve"> préalablement été obtenue grâce à un </w:t>
      </w:r>
      <w:r w:rsidR="002F4E42">
        <w:rPr>
          <w:lang w:val="fr-FR"/>
        </w:rPr>
        <w:t>étalonnage</w:t>
      </w:r>
      <w:r w:rsidR="000663AC">
        <w:rPr>
          <w:lang w:val="fr-FR"/>
        </w:rPr>
        <w:t xml:space="preserve"> </w:t>
      </w:r>
      <w:r w:rsidR="00A42F66">
        <w:rPr>
          <w:lang w:val="fr-FR"/>
        </w:rPr>
        <w:t>dans la population spécifique (</w:t>
      </w:r>
      <w:r w:rsidR="00A010A5">
        <w:rPr>
          <w:lang w:val="fr-FR"/>
        </w:rPr>
        <w:t>âge</w:t>
      </w:r>
      <w:r w:rsidR="00A42F66">
        <w:rPr>
          <w:lang w:val="fr-FR"/>
        </w:rPr>
        <w:t xml:space="preserve">, </w:t>
      </w:r>
      <w:r w:rsidR="00A010A5">
        <w:rPr>
          <w:lang w:val="fr-FR"/>
        </w:rPr>
        <w:t>condition</w:t>
      </w:r>
      <w:r w:rsidR="00A42F66">
        <w:rPr>
          <w:lang w:val="fr-FR"/>
        </w:rPr>
        <w:t xml:space="preserve">, localisation). Cela permet de situer une personne par rapport à la moyenne de sa population </w:t>
      </w:r>
    </w:p>
    <w:p w:rsidR="00C1044E" w:rsidP="00C1044E" w:rsidRDefault="00A42F66" w14:paraId="123AEDA0" w14:textId="6EB7092E">
      <w:pPr>
        <w:rPr>
          <w:lang w:val="fr-FR"/>
        </w:rPr>
      </w:pPr>
      <w:r>
        <w:rPr>
          <w:lang w:val="fr-FR"/>
        </w:rPr>
        <w:t>Le QI est donc comparable uniquement avec des personnes dans</w:t>
      </w:r>
      <w:r w:rsidR="004A66E0">
        <w:rPr>
          <w:lang w:val="fr-FR"/>
        </w:rPr>
        <w:t xml:space="preserve"> la même population que nous, même âge, même localisation, même époque</w:t>
      </w:r>
      <w:r w:rsidR="003613D3">
        <w:rPr>
          <w:lang w:val="fr-FR"/>
        </w:rPr>
        <w:t xml:space="preserve">. </w:t>
      </w:r>
      <w:r w:rsidR="004A66E0">
        <w:rPr>
          <w:lang w:val="fr-FR"/>
        </w:rPr>
        <w:br/>
      </w:r>
      <w:r w:rsidR="004A66E0">
        <w:rPr>
          <w:lang w:val="fr-FR"/>
        </w:rPr>
        <w:t xml:space="preserve">Un QI de </w:t>
      </w:r>
      <w:r w:rsidR="003613D3">
        <w:rPr>
          <w:lang w:val="fr-FR"/>
        </w:rPr>
        <w:t>144 pour quelqu’un de 40 ans, ne peut pas être comparer avec quelqu’un 125 à 20 ans.</w:t>
      </w:r>
      <w:r w:rsidR="0049001B">
        <w:rPr>
          <w:lang w:val="fr-FR"/>
        </w:rPr>
        <w:t xml:space="preserve"> </w:t>
      </w:r>
    </w:p>
    <w:p w:rsidRPr="00000968" w:rsidR="00000968" w:rsidP="00C1044E" w:rsidRDefault="00000968" w14:paraId="7EE81F7F" w14:textId="179D972F">
      <w:pPr>
        <w:rPr>
          <w:color w:val="FF0000"/>
          <w:lang w:val="fr-FR"/>
        </w:rPr>
      </w:pPr>
      <w:proofErr w:type="spellStart"/>
      <w:proofErr w:type="gramStart"/>
      <w:r w:rsidRPr="00000968">
        <w:rPr>
          <w:color w:val="FF0000"/>
          <w:lang w:val="fr-FR"/>
        </w:rPr>
        <w:t>tkt</w:t>
      </w:r>
      <w:proofErr w:type="spellEnd"/>
      <w:proofErr w:type="gramEnd"/>
    </w:p>
    <w:p w:rsidRPr="00FC621B" w:rsidR="00247DE4" w:rsidP="00BC5889" w:rsidRDefault="000F3E44" w14:paraId="4F28B7BE" w14:textId="50CE386A">
      <w:pPr>
        <w:pStyle w:val="Heading2"/>
        <w:rPr>
          <w:lang w:val="fr-FR"/>
        </w:rPr>
      </w:pPr>
      <w:r>
        <w:rPr>
          <w:lang w:val="fr-FR"/>
        </w:rPr>
        <w:t xml:space="preserve">Cours 3 : </w:t>
      </w:r>
      <w:r w:rsidRPr="00FC621B" w:rsidR="00FC621B">
        <w:rPr>
          <w:lang w:val="fr-FR"/>
        </w:rPr>
        <w:t>La mémoire de travail II</w:t>
      </w:r>
    </w:p>
    <w:p w:rsidR="00247DE4" w:rsidP="00FC621B" w:rsidRDefault="00247DE4" w14:paraId="1533FE06" w14:textId="249167E8">
      <w:pPr>
        <w:pStyle w:val="ListParagraph"/>
        <w:numPr>
          <w:ilvl w:val="0"/>
          <w:numId w:val="5"/>
        </w:numPr>
        <w:rPr>
          <w:lang w:val="fr-FR"/>
        </w:rPr>
      </w:pPr>
      <w:r w:rsidRPr="00FC621B">
        <w:rPr>
          <w:lang w:val="fr-FR"/>
        </w:rPr>
        <w:t xml:space="preserve">Comment peut-on mesurer la capacité du calepin visuo-spatial ? </w:t>
      </w:r>
      <w:commentRangeStart w:id="6"/>
      <w:r w:rsidRPr="00FC621B">
        <w:rPr>
          <w:lang w:val="fr-FR"/>
        </w:rPr>
        <w:t>Quelles conclusions peut-on tirer de ces études ?</w:t>
      </w:r>
      <w:commentRangeEnd w:id="6"/>
      <w:r w:rsidR="00666249">
        <w:rPr>
          <w:rStyle w:val="CommentReference"/>
        </w:rPr>
        <w:commentReference w:id="6"/>
      </w:r>
    </w:p>
    <w:p w:rsidR="00297510" w:rsidP="000C6915" w:rsidRDefault="00297510" w14:paraId="5F6DBF62" w14:textId="13BDA4CB">
      <w:pPr>
        <w:rPr>
          <w:lang w:val="fr-FR"/>
        </w:rPr>
      </w:pPr>
      <w:r>
        <w:rPr>
          <w:lang w:val="fr-FR"/>
        </w:rPr>
        <w:t>Pour mesurer l’empan du calepin visuo-spatial, on utilise le paradigme suivant</w:t>
      </w:r>
      <w:r w:rsidR="00B045BE">
        <w:rPr>
          <w:lang w:val="fr-FR"/>
        </w:rPr>
        <w:t>. On montre un certain nombre de cube durant un intervalle court (100ms)</w:t>
      </w:r>
      <w:r w:rsidR="00E05543">
        <w:rPr>
          <w:lang w:val="fr-FR"/>
        </w:rPr>
        <w:t>. Puis on fait intervenir une tache de suppression articulatoire durant l’intervalle de rétention d’une seconde environ</w:t>
      </w:r>
      <w:r w:rsidR="00725DDE">
        <w:rPr>
          <w:lang w:val="fr-FR"/>
        </w:rPr>
        <w:t xml:space="preserve"> </w:t>
      </w:r>
      <w:r w:rsidRPr="00725DDE" w:rsidR="00725DDE">
        <w:rPr>
          <w:lang w:val="fr-FR"/>
        </w:rPr>
        <w:t xml:space="preserve">pour éviter que la réponse soit </w:t>
      </w:r>
      <w:r w:rsidRPr="00725DDE" w:rsidR="007C066F">
        <w:rPr>
          <w:lang w:val="fr-FR"/>
        </w:rPr>
        <w:t>basée</w:t>
      </w:r>
      <w:r w:rsidRPr="00725DDE" w:rsidR="00725DDE">
        <w:rPr>
          <w:lang w:val="fr-FR"/>
        </w:rPr>
        <w:t xml:space="preserve"> sur </w:t>
      </w:r>
      <w:r w:rsidRPr="00725DDE" w:rsidR="00202AEA">
        <w:rPr>
          <w:lang w:val="fr-FR"/>
        </w:rPr>
        <w:t>un codage verbal</w:t>
      </w:r>
      <w:r w:rsidRPr="00725DDE" w:rsidR="00725DDE">
        <w:rPr>
          <w:lang w:val="fr-FR"/>
        </w:rPr>
        <w:t xml:space="preserve"> des stimulus</w:t>
      </w:r>
      <w:r w:rsidR="00725DDE">
        <w:rPr>
          <w:lang w:val="fr-FR"/>
        </w:rPr>
        <w:t xml:space="preserve">. </w:t>
      </w:r>
      <w:r w:rsidR="007C066F">
        <w:rPr>
          <w:lang w:val="fr-FR"/>
        </w:rPr>
        <w:t xml:space="preserve">Et enfin on affiche de nouveau les carrées mais avec un ou plusieurs changements de couleurs. Les participants doivent dire </w:t>
      </w:r>
      <w:r w:rsidR="00202AEA">
        <w:rPr>
          <w:lang w:val="fr-FR"/>
        </w:rPr>
        <w:t>s’il</w:t>
      </w:r>
      <w:r w:rsidR="007C066F">
        <w:rPr>
          <w:lang w:val="fr-FR"/>
        </w:rPr>
        <w:t xml:space="preserve"> remarque ce changement de couleur d’un ou des carrés.</w:t>
      </w:r>
      <w:r w:rsidR="007C066F">
        <w:rPr>
          <w:lang w:val="fr-FR"/>
        </w:rPr>
        <w:br/>
      </w:r>
      <w:proofErr w:type="gramStart"/>
      <w:r w:rsidR="008329AB">
        <w:rPr>
          <w:lang w:val="fr-FR"/>
        </w:rPr>
        <w:t>Si il</w:t>
      </w:r>
      <w:proofErr w:type="gramEnd"/>
      <w:r w:rsidR="008329AB">
        <w:rPr>
          <w:lang w:val="fr-FR"/>
        </w:rPr>
        <w:t xml:space="preserve"> y a trop de cube à mémorisé en MCT, alors les participants feront plus d’erreur. </w:t>
      </w:r>
      <w:r w:rsidR="00150FB6">
        <w:rPr>
          <w:lang w:val="fr-FR"/>
        </w:rPr>
        <w:t>S’il</w:t>
      </w:r>
      <w:r w:rsidR="007C066F">
        <w:rPr>
          <w:lang w:val="fr-FR"/>
        </w:rPr>
        <w:t xml:space="preserve"> y a trop de cube à mémorisé en MCT, alors les participants feront plus d’erreur</w:t>
      </w:r>
      <w:r w:rsidR="00E60F37">
        <w:rPr>
          <w:lang w:val="fr-FR"/>
        </w:rPr>
        <w:t xml:space="preserve">. En effet on retrouve une dégradation des résultats à partir de 4 cubes. </w:t>
      </w:r>
    </w:p>
    <w:p w:rsidRPr="00AD69D4" w:rsidR="00000968" w:rsidP="000C6915" w:rsidRDefault="00AD69D4" w14:paraId="6D67B47E" w14:textId="13D00C36">
      <w:pPr>
        <w:rPr>
          <w:color w:val="FF0000"/>
          <w:lang w:val="fr-FR"/>
        </w:rPr>
      </w:pPr>
      <w:r w:rsidRPr="00AD69D4">
        <w:rPr>
          <w:color w:val="FF0000"/>
          <w:lang w:val="fr-FR"/>
        </w:rPr>
        <w:t xml:space="preserve">Cube de couleur + changement </w:t>
      </w:r>
      <w:r w:rsidR="00737834">
        <w:rPr>
          <w:color w:val="FF0000"/>
          <w:lang w:val="fr-FR"/>
        </w:rPr>
        <w:t>+ environ 4</w:t>
      </w:r>
    </w:p>
    <w:p w:rsidR="00247DE4" w:rsidP="00FC621B" w:rsidRDefault="00247DE4" w14:paraId="06A4EC8C" w14:textId="75D02737">
      <w:pPr>
        <w:pStyle w:val="ListParagraph"/>
        <w:numPr>
          <w:ilvl w:val="0"/>
          <w:numId w:val="5"/>
        </w:numPr>
        <w:rPr>
          <w:lang w:val="fr-FR"/>
        </w:rPr>
      </w:pPr>
      <w:commentRangeStart w:id="7"/>
      <w:r w:rsidRPr="00FC621B">
        <w:rPr>
          <w:lang w:val="fr-FR"/>
        </w:rPr>
        <w:t>Comment l’information est-elle maintenue au niveau de la boucle phonologique et du calepin visuo-spatial ? Sur quelles donnés peut-on s’appuyer pour arriver à ses conclusions ?</w:t>
      </w:r>
      <w:commentRangeEnd w:id="7"/>
      <w:r w:rsidR="006A277D">
        <w:rPr>
          <w:rStyle w:val="CommentReference"/>
        </w:rPr>
        <w:commentReference w:id="7"/>
      </w:r>
    </w:p>
    <w:p w:rsidR="007D3F09" w:rsidP="007D3F09" w:rsidRDefault="005D36FE" w14:paraId="4D7D5E18" w14:textId="136D9A9E">
      <w:pPr>
        <w:rPr>
          <w:lang w:val="fr-FR"/>
        </w:rPr>
      </w:pPr>
      <w:r>
        <w:rPr>
          <w:lang w:val="fr-FR"/>
        </w:rPr>
        <w:t xml:space="preserve">Un </w:t>
      </w:r>
      <w:r w:rsidR="00202AEA">
        <w:rPr>
          <w:lang w:val="fr-FR"/>
        </w:rPr>
        <w:t>maintien</w:t>
      </w:r>
      <w:r>
        <w:rPr>
          <w:lang w:val="fr-FR"/>
        </w:rPr>
        <w:t xml:space="preserve"> en mémoire à court terme </w:t>
      </w:r>
      <w:r w:rsidR="001962BE">
        <w:rPr>
          <w:lang w:val="fr-FR"/>
        </w:rPr>
        <w:t xml:space="preserve">se traduit par </w:t>
      </w:r>
      <w:r w:rsidR="001614DD">
        <w:rPr>
          <w:lang w:val="fr-FR"/>
        </w:rPr>
        <w:t>une activité accrue</w:t>
      </w:r>
      <w:r w:rsidR="001962BE">
        <w:rPr>
          <w:lang w:val="fr-FR"/>
        </w:rPr>
        <w:t xml:space="preserve"> lors d’une mesure EEG. Pour dissocier les </w:t>
      </w:r>
      <w:r w:rsidR="001614DD">
        <w:rPr>
          <w:lang w:val="fr-FR"/>
        </w:rPr>
        <w:t xml:space="preserve">résultats Luck &amp; Vogel ont demandé au participant d’observé les changements uniquement dans un seul </w:t>
      </w:r>
      <w:r w:rsidR="00202AEA">
        <w:rPr>
          <w:lang w:val="fr-FR"/>
        </w:rPr>
        <w:t>côté</w:t>
      </w:r>
      <w:r w:rsidR="001614DD">
        <w:rPr>
          <w:lang w:val="fr-FR"/>
        </w:rPr>
        <w:t xml:space="preserve"> du champ visuel, ne faisant travailler</w:t>
      </w:r>
      <w:r w:rsidR="00EE74B9">
        <w:rPr>
          <w:lang w:val="fr-FR"/>
        </w:rPr>
        <w:t xml:space="preserve"> et répéter</w:t>
      </w:r>
      <w:r w:rsidR="001614DD">
        <w:rPr>
          <w:lang w:val="fr-FR"/>
        </w:rPr>
        <w:t xml:space="preserve"> la MCT uniquement dans l’hémisphère opposé. </w:t>
      </w:r>
      <w:r w:rsidR="00EE74B9">
        <w:rPr>
          <w:lang w:val="fr-FR"/>
        </w:rPr>
        <w:t xml:space="preserve">On devrait donc avoir des différences d’activité cérébrale </w:t>
      </w:r>
      <w:r w:rsidR="00F94FEF">
        <w:rPr>
          <w:lang w:val="fr-FR"/>
        </w:rPr>
        <w:t xml:space="preserve">entre les deux </w:t>
      </w:r>
      <w:r w:rsidR="00917EE9">
        <w:rPr>
          <w:lang w:val="fr-FR"/>
        </w:rPr>
        <w:t>hémisphères</w:t>
      </w:r>
      <w:r w:rsidR="00F94FEF">
        <w:rPr>
          <w:lang w:val="fr-FR"/>
        </w:rPr>
        <w:t xml:space="preserve"> en fonction </w:t>
      </w:r>
      <w:r w:rsidR="001669A6">
        <w:rPr>
          <w:lang w:val="fr-FR"/>
        </w:rPr>
        <w:t xml:space="preserve">du </w:t>
      </w:r>
      <w:r w:rsidR="00667577">
        <w:rPr>
          <w:lang w:val="fr-FR"/>
        </w:rPr>
        <w:t>côté</w:t>
      </w:r>
      <w:r w:rsidR="001669A6">
        <w:rPr>
          <w:lang w:val="fr-FR"/>
        </w:rPr>
        <w:t xml:space="preserve"> que l’</w:t>
      </w:r>
      <w:r w:rsidR="00667577">
        <w:rPr>
          <w:lang w:val="fr-FR"/>
        </w:rPr>
        <w:t>on</w:t>
      </w:r>
      <w:r w:rsidR="001669A6">
        <w:rPr>
          <w:lang w:val="fr-FR"/>
        </w:rPr>
        <w:t xml:space="preserve"> demande de mémoriser.</w:t>
      </w:r>
    </w:p>
    <w:p w:rsidR="001669A6" w:rsidP="007D3F09" w:rsidRDefault="000570AF" w14:paraId="516443BD" w14:textId="3B3A3A62">
      <w:pPr>
        <w:rPr>
          <w:lang w:val="fr-FR"/>
        </w:rPr>
      </w:pPr>
      <w:r>
        <w:rPr>
          <w:lang w:val="fr-FR"/>
        </w:rPr>
        <w:t>Ce sont</w:t>
      </w:r>
      <w:r w:rsidR="001669A6">
        <w:rPr>
          <w:lang w:val="fr-FR"/>
        </w:rPr>
        <w:t xml:space="preserve"> en effet les résultats que Luck &amp; Vogel ont trouvé. </w:t>
      </w:r>
      <w:r>
        <w:rPr>
          <w:lang w:val="fr-FR"/>
        </w:rPr>
        <w:t>De plus la d</w:t>
      </w:r>
      <w:r w:rsidRPr="000570AF">
        <w:rPr>
          <w:lang w:val="fr-FR"/>
        </w:rPr>
        <w:t xml:space="preserve">ifférence </w:t>
      </w:r>
      <w:r>
        <w:rPr>
          <w:lang w:val="fr-FR"/>
        </w:rPr>
        <w:t>retrouvée était plus</w:t>
      </w:r>
      <w:r w:rsidRPr="000570AF">
        <w:rPr>
          <w:lang w:val="fr-FR"/>
        </w:rPr>
        <w:t xml:space="preserve"> importante lorsque qu’il y a de plus d’item à retenir et lorsque qu’il y a</w:t>
      </w:r>
      <w:r>
        <w:rPr>
          <w:lang w:val="fr-FR"/>
        </w:rPr>
        <w:t>vait</w:t>
      </w:r>
      <w:r w:rsidRPr="000570AF">
        <w:rPr>
          <w:lang w:val="fr-FR"/>
        </w:rPr>
        <w:t xml:space="preserve"> un réel changement de couleur vs une erreur</w:t>
      </w:r>
      <w:r>
        <w:rPr>
          <w:lang w:val="fr-FR"/>
        </w:rPr>
        <w:t>.</w:t>
      </w:r>
      <w:r w:rsidR="00115CEE">
        <w:rPr>
          <w:lang w:val="fr-FR"/>
        </w:rPr>
        <w:br/>
      </w:r>
      <w:r w:rsidR="00115CEE">
        <w:rPr>
          <w:lang w:val="fr-FR"/>
        </w:rPr>
        <w:t xml:space="preserve">Un argument </w:t>
      </w:r>
      <w:r w:rsidR="007837E5">
        <w:rPr>
          <w:lang w:val="fr-FR"/>
        </w:rPr>
        <w:t>supplémentaire</w:t>
      </w:r>
      <w:r w:rsidR="00115CEE">
        <w:rPr>
          <w:lang w:val="fr-FR"/>
        </w:rPr>
        <w:t xml:space="preserve"> est présenté avec la même expérience mais en observant les résultats </w:t>
      </w:r>
      <w:r w:rsidR="007837E5">
        <w:rPr>
          <w:lang w:val="fr-FR"/>
        </w:rPr>
        <w:t>individuellement</w:t>
      </w:r>
      <w:r w:rsidR="0020215A">
        <w:rPr>
          <w:lang w:val="fr-FR"/>
        </w:rPr>
        <w:t xml:space="preserve">. En effet les participants ayant les moins </w:t>
      </w:r>
      <w:r w:rsidR="007837E5">
        <w:rPr>
          <w:lang w:val="fr-FR"/>
        </w:rPr>
        <w:t>bons</w:t>
      </w:r>
      <w:r w:rsidR="0020215A">
        <w:rPr>
          <w:lang w:val="fr-FR"/>
        </w:rPr>
        <w:t xml:space="preserve"> scores ont une activité cérébrale plus faible dans l’</w:t>
      </w:r>
      <w:r w:rsidR="007837E5">
        <w:rPr>
          <w:lang w:val="fr-FR"/>
        </w:rPr>
        <w:t>hémisphère</w:t>
      </w:r>
      <w:r w:rsidR="0020215A">
        <w:rPr>
          <w:lang w:val="fr-FR"/>
        </w:rPr>
        <w:t xml:space="preserve"> associé que les </w:t>
      </w:r>
      <w:r w:rsidR="007837E5">
        <w:rPr>
          <w:lang w:val="fr-FR"/>
        </w:rPr>
        <w:t>participant</w:t>
      </w:r>
      <w:r w:rsidR="0020215A">
        <w:rPr>
          <w:lang w:val="fr-FR"/>
        </w:rPr>
        <w:t xml:space="preserve"> ayant des bons scores.</w:t>
      </w:r>
    </w:p>
    <w:p w:rsidRPr="00A646F6" w:rsidR="00EB4AEE" w:rsidP="007D3F09" w:rsidRDefault="00EB4AEE" w14:paraId="43DE9872" w14:textId="7B71C216">
      <w:pPr>
        <w:rPr>
          <w:color w:val="FF0000"/>
          <w:lang w:val="fr-FR"/>
        </w:rPr>
      </w:pPr>
      <w:r w:rsidRPr="00A646F6">
        <w:rPr>
          <w:color w:val="FF0000"/>
          <w:lang w:val="fr-FR"/>
        </w:rPr>
        <w:t>Exp EEG Luck &amp; Vogel</w:t>
      </w:r>
      <w:r w:rsidRPr="00A646F6" w:rsidR="00D74277">
        <w:rPr>
          <w:color w:val="FF0000"/>
          <w:lang w:val="fr-FR"/>
        </w:rPr>
        <w:t xml:space="preserve"> cube de couleur et erreur +</w:t>
      </w:r>
      <w:r w:rsidRPr="00A646F6" w:rsidR="00FF5078">
        <w:rPr>
          <w:color w:val="FF0000"/>
          <w:lang w:val="fr-FR"/>
        </w:rPr>
        <w:t xml:space="preserve"> écran divisé en deux </w:t>
      </w:r>
      <w:r w:rsidRPr="00A646F6" w:rsidR="0036010B">
        <w:rPr>
          <w:color w:val="FF0000"/>
          <w:lang w:val="fr-FR"/>
        </w:rPr>
        <w:t>-&gt; activité hémisphère différente</w:t>
      </w:r>
      <w:r w:rsidRPr="00A646F6" w:rsidR="00A646F6">
        <w:rPr>
          <w:color w:val="FF0000"/>
          <w:lang w:val="fr-FR"/>
        </w:rPr>
        <w:t xml:space="preserve"> si </w:t>
      </w:r>
      <w:proofErr w:type="spellStart"/>
      <w:r w:rsidR="000B60E0">
        <w:rPr>
          <w:color w:val="FF0000"/>
          <w:lang w:val="fr-FR"/>
        </w:rPr>
        <w:t>auto-répétition</w:t>
      </w:r>
      <w:proofErr w:type="spellEnd"/>
      <w:r w:rsidR="000B60E0">
        <w:rPr>
          <w:color w:val="FF0000"/>
          <w:lang w:val="fr-FR"/>
        </w:rPr>
        <w:t xml:space="preserve"> mentale</w:t>
      </w:r>
    </w:p>
    <w:p w:rsidR="00247DE4" w:rsidP="00FC621B" w:rsidRDefault="00247DE4" w14:paraId="001376F7" w14:textId="5040766B">
      <w:pPr>
        <w:pStyle w:val="ListParagraph"/>
        <w:numPr>
          <w:ilvl w:val="0"/>
          <w:numId w:val="5"/>
        </w:numPr>
        <w:rPr>
          <w:lang w:val="fr-FR"/>
        </w:rPr>
      </w:pPr>
      <w:commentRangeStart w:id="8"/>
      <w:r w:rsidRPr="00FC621B">
        <w:rPr>
          <w:lang w:val="fr-FR"/>
        </w:rPr>
        <w:t>Sur quels arguments reposent l’idée que le calepin visuo-spatial pourrait être divisé entre une composante spatiale et une composante visuelle ?</w:t>
      </w:r>
      <w:commentRangeEnd w:id="8"/>
      <w:r w:rsidR="006A6755">
        <w:rPr>
          <w:rStyle w:val="CommentReference"/>
        </w:rPr>
        <w:commentReference w:id="8"/>
      </w:r>
    </w:p>
    <w:p w:rsidR="000570AF" w:rsidP="000570AF" w:rsidRDefault="00F87655" w14:paraId="540BBDB6" w14:textId="3AEEA0B0">
      <w:pPr>
        <w:rPr>
          <w:lang w:val="fr-FR"/>
        </w:rPr>
      </w:pPr>
      <w:r>
        <w:rPr>
          <w:lang w:val="fr-FR"/>
        </w:rPr>
        <w:t xml:space="preserve">La dissociation dans la localisation du </w:t>
      </w:r>
      <w:r w:rsidR="007837E5">
        <w:rPr>
          <w:lang w:val="fr-FR"/>
        </w:rPr>
        <w:t>traitement</w:t>
      </w:r>
      <w:r>
        <w:rPr>
          <w:lang w:val="fr-FR"/>
        </w:rPr>
        <w:t xml:space="preserve"> </w:t>
      </w:r>
      <w:r w:rsidR="004273AB">
        <w:rPr>
          <w:lang w:val="fr-FR"/>
        </w:rPr>
        <w:t xml:space="preserve">de la position et dans l’identification des objets a </w:t>
      </w:r>
      <w:r w:rsidR="007837E5">
        <w:rPr>
          <w:lang w:val="fr-FR"/>
        </w:rPr>
        <w:t>suggéré</w:t>
      </w:r>
      <w:r w:rsidR="004273AB">
        <w:rPr>
          <w:lang w:val="fr-FR"/>
        </w:rPr>
        <w:t xml:space="preserve"> qu’il y avait la même chose dans le calepin visuo spatial. </w:t>
      </w:r>
      <w:r w:rsidR="008852B2">
        <w:rPr>
          <w:lang w:val="fr-FR"/>
        </w:rPr>
        <w:t xml:space="preserve">En effet certaines victimes de lésion cérébrale </w:t>
      </w:r>
      <w:proofErr w:type="gramStart"/>
      <w:r w:rsidR="007837E5">
        <w:rPr>
          <w:lang w:val="fr-FR"/>
        </w:rPr>
        <w:t>n’avaient</w:t>
      </w:r>
      <w:proofErr w:type="gramEnd"/>
      <w:r w:rsidR="008852B2">
        <w:rPr>
          <w:lang w:val="fr-FR"/>
        </w:rPr>
        <w:t xml:space="preserve"> </w:t>
      </w:r>
      <w:r w:rsidR="0016358A">
        <w:rPr>
          <w:lang w:val="fr-FR"/>
        </w:rPr>
        <w:t>des difficultés</w:t>
      </w:r>
      <w:r w:rsidR="008852B2">
        <w:rPr>
          <w:lang w:val="fr-FR"/>
        </w:rPr>
        <w:t xml:space="preserve"> uniquement dans l’une des deux composantes du calepin (spatial ou visuel). Pour prouver cette différence chez le sujets sain</w:t>
      </w:r>
      <w:r w:rsidR="000020FD">
        <w:rPr>
          <w:lang w:val="fr-FR"/>
        </w:rPr>
        <w:t xml:space="preserve">, Karl </w:t>
      </w:r>
      <w:proofErr w:type="spellStart"/>
      <w:r w:rsidR="000020FD">
        <w:rPr>
          <w:lang w:val="fr-FR"/>
        </w:rPr>
        <w:t>Klauer</w:t>
      </w:r>
      <w:proofErr w:type="spellEnd"/>
      <w:r w:rsidR="000020FD">
        <w:rPr>
          <w:lang w:val="fr-FR"/>
        </w:rPr>
        <w:t xml:space="preserve"> a mis au point l’expérience suivante. </w:t>
      </w:r>
      <w:r w:rsidR="00C31BC6">
        <w:rPr>
          <w:lang w:val="fr-FR"/>
        </w:rPr>
        <w:t xml:space="preserve">Grâce à une double tache </w:t>
      </w:r>
      <w:proofErr w:type="gramStart"/>
      <w:r w:rsidR="00C31BC6">
        <w:rPr>
          <w:lang w:val="fr-FR"/>
        </w:rPr>
        <w:t>VOIR</w:t>
      </w:r>
      <w:proofErr w:type="gramEnd"/>
      <w:r w:rsidR="00C31BC6">
        <w:rPr>
          <w:lang w:val="fr-FR"/>
        </w:rPr>
        <w:t xml:space="preserve"> COURS FLEMME DE redire la même chose… </w:t>
      </w:r>
      <w:r w:rsidR="001530D1">
        <w:rPr>
          <w:lang w:val="fr-FR"/>
        </w:rPr>
        <w:t>c’est clair dans le cours</w:t>
      </w:r>
    </w:p>
    <w:p w:rsidRPr="000A0832" w:rsidR="00A646F6" w:rsidP="000570AF" w:rsidRDefault="00B466DE" w14:paraId="3CEA8747" w14:textId="00F21C19">
      <w:pPr>
        <w:rPr>
          <w:color w:val="FF0000"/>
          <w:lang w:val="fr-FR"/>
        </w:rPr>
      </w:pPr>
      <w:r w:rsidRPr="00B466DE">
        <w:rPr>
          <w:color w:val="FF0000"/>
          <w:lang w:val="fr-FR"/>
        </w:rPr>
        <w:lastRenderedPageBreak/>
        <w:t>Voie dorsale/ventrale, neuropsychologique avec LV (artiste mémoire spatial) et HV (mémoire visuel) difficulté uniquement un des deux ; tache de reconnaissance visuel (</w:t>
      </w:r>
      <w:proofErr w:type="spellStart"/>
      <w:r w:rsidRPr="00B466DE">
        <w:rPr>
          <w:color w:val="FF0000"/>
          <w:lang w:val="fr-FR"/>
        </w:rPr>
        <w:t>idéograme</w:t>
      </w:r>
      <w:proofErr w:type="spellEnd"/>
      <w:r w:rsidRPr="00B466DE">
        <w:rPr>
          <w:color w:val="FF0000"/>
          <w:lang w:val="fr-FR"/>
        </w:rPr>
        <w:t>)/</w:t>
      </w:r>
      <w:proofErr w:type="spellStart"/>
      <w:r w:rsidRPr="00B466DE">
        <w:rPr>
          <w:color w:val="FF0000"/>
          <w:lang w:val="fr-FR"/>
        </w:rPr>
        <w:t>spaciale</w:t>
      </w:r>
      <w:proofErr w:type="spellEnd"/>
      <w:r w:rsidRPr="00B466DE">
        <w:rPr>
          <w:color w:val="FF0000"/>
          <w:lang w:val="fr-FR"/>
        </w:rPr>
        <w:t xml:space="preserve"> (point) + double tache </w:t>
      </w:r>
      <w:proofErr w:type="spellStart"/>
      <w:r w:rsidRPr="00B466DE">
        <w:rPr>
          <w:color w:val="FF0000"/>
          <w:lang w:val="fr-FR"/>
        </w:rPr>
        <w:t>spacial</w:t>
      </w:r>
      <w:proofErr w:type="spellEnd"/>
      <w:r w:rsidRPr="00B466DE">
        <w:rPr>
          <w:color w:val="FF0000"/>
          <w:lang w:val="fr-FR"/>
        </w:rPr>
        <w:t>/visuel -&gt; spatial/spatial mauvais score + visuel</w:t>
      </w:r>
      <w:r w:rsidR="001667F5">
        <w:rPr>
          <w:color w:val="FF0000"/>
          <w:lang w:val="fr-FR"/>
        </w:rPr>
        <w:t>/</w:t>
      </w:r>
      <w:r w:rsidRPr="00B466DE">
        <w:rPr>
          <w:color w:val="FF0000"/>
          <w:lang w:val="fr-FR"/>
        </w:rPr>
        <w:t>visuel mauvaise score</w:t>
      </w:r>
      <w:r w:rsidR="000A0832">
        <w:rPr>
          <w:color w:val="FF0000"/>
          <w:lang w:val="fr-FR"/>
        </w:rPr>
        <w:t xml:space="preserve"> </w:t>
      </w:r>
    </w:p>
    <w:p w:rsidR="00247DE4" w:rsidP="00FC621B" w:rsidRDefault="00247DE4" w14:paraId="05C79120" w14:textId="05AC6E5B">
      <w:pPr>
        <w:pStyle w:val="ListParagraph"/>
        <w:numPr>
          <w:ilvl w:val="0"/>
          <w:numId w:val="5"/>
        </w:numPr>
        <w:rPr>
          <w:lang w:val="fr-FR"/>
        </w:rPr>
      </w:pPr>
      <w:r w:rsidRPr="00FC621B">
        <w:rPr>
          <w:lang w:val="fr-FR"/>
        </w:rPr>
        <w:t>Quelles sont les similarités et les différences entre le modèle de Baddeley et Hitch et la nouvelle version du modèle proposée en 2012 par Baddeley ?</w:t>
      </w:r>
    </w:p>
    <w:p w:rsidR="005644B7" w:rsidP="008845CF" w:rsidRDefault="005644B7" w14:paraId="431252FA" w14:textId="70A5B67E">
      <w:pPr>
        <w:rPr>
          <w:lang w:val="fr-FR"/>
        </w:rPr>
      </w:pPr>
      <w:r>
        <w:rPr>
          <w:lang w:val="fr-FR"/>
        </w:rPr>
        <w:t xml:space="preserve">Le modèle de Baddeley </w:t>
      </w:r>
      <w:r w:rsidR="00A85459">
        <w:rPr>
          <w:lang w:val="fr-FR"/>
        </w:rPr>
        <w:t xml:space="preserve">de 2012 se différencie par </w:t>
      </w:r>
      <w:r w:rsidR="00424589">
        <w:rPr>
          <w:lang w:val="fr-FR"/>
        </w:rPr>
        <w:t xml:space="preserve">l’ajout d’une nouvelle composante </w:t>
      </w:r>
      <w:r w:rsidR="007E6AD6">
        <w:rPr>
          <w:lang w:val="fr-FR"/>
        </w:rPr>
        <w:t xml:space="preserve">et quelques </w:t>
      </w:r>
      <w:r w:rsidRPr="00D33DC9" w:rsidR="00D33DC9">
        <w:rPr>
          <w:lang w:val="fr-FR"/>
        </w:rPr>
        <w:t xml:space="preserve">ajout </w:t>
      </w:r>
      <w:r w:rsidR="007E6AD6">
        <w:rPr>
          <w:lang w:val="fr-FR"/>
        </w:rPr>
        <w:t>mineurs sur les composantes existantes</w:t>
      </w:r>
      <w:r w:rsidR="00D33DC9">
        <w:rPr>
          <w:lang w:val="fr-FR"/>
        </w:rPr>
        <w:t xml:space="preserve">. La plus grande modification est l’apparition d’un </w:t>
      </w:r>
      <w:proofErr w:type="spellStart"/>
      <w:r w:rsidR="00D33DC9">
        <w:rPr>
          <w:lang w:val="fr-FR"/>
        </w:rPr>
        <w:t>buffer</w:t>
      </w:r>
      <w:proofErr w:type="spellEnd"/>
      <w:r w:rsidR="00EA6EA5">
        <w:rPr>
          <w:lang w:val="fr-FR"/>
        </w:rPr>
        <w:t xml:space="preserve"> épisodique. </w:t>
      </w:r>
      <w:r w:rsidR="008845CF">
        <w:rPr>
          <w:lang w:val="fr-FR"/>
        </w:rPr>
        <w:t xml:space="preserve">Celui-ci aurait pour but de centraliser </w:t>
      </w:r>
      <w:r w:rsidRPr="008845CF" w:rsidR="008845CF">
        <w:rPr>
          <w:lang w:val="fr-FR"/>
        </w:rPr>
        <w:t>les infos venant des différents stocks</w:t>
      </w:r>
      <w:r w:rsidR="008845CF">
        <w:rPr>
          <w:lang w:val="fr-FR"/>
        </w:rPr>
        <w:t xml:space="preserve">, mais également </w:t>
      </w:r>
      <w:r w:rsidRPr="008845CF" w:rsidR="008845CF">
        <w:rPr>
          <w:lang w:val="fr-FR"/>
        </w:rPr>
        <w:t>de la mémoire à long terme</w:t>
      </w:r>
      <w:r w:rsidR="008845CF">
        <w:rPr>
          <w:lang w:val="fr-FR"/>
        </w:rPr>
        <w:t xml:space="preserve">. Il </w:t>
      </w:r>
      <w:r w:rsidR="001D34C1">
        <w:rPr>
          <w:lang w:val="fr-FR"/>
        </w:rPr>
        <w:t>permettrait</w:t>
      </w:r>
      <w:r w:rsidR="008845CF">
        <w:rPr>
          <w:lang w:val="fr-FR"/>
        </w:rPr>
        <w:t xml:space="preserve"> également </w:t>
      </w:r>
      <w:r w:rsidR="001D34C1">
        <w:rPr>
          <w:lang w:val="fr-FR"/>
        </w:rPr>
        <w:t>d’i</w:t>
      </w:r>
      <w:r w:rsidRPr="008845CF" w:rsidR="001D34C1">
        <w:rPr>
          <w:lang w:val="fr-FR"/>
        </w:rPr>
        <w:t>ntégrer</w:t>
      </w:r>
      <w:r w:rsidRPr="008845CF" w:rsidR="008845CF">
        <w:rPr>
          <w:lang w:val="fr-FR"/>
        </w:rPr>
        <w:t xml:space="preserve"> les infos </w:t>
      </w:r>
      <w:r w:rsidR="001D34C1">
        <w:rPr>
          <w:lang w:val="fr-FR"/>
        </w:rPr>
        <w:t xml:space="preserve">pour les amener à </w:t>
      </w:r>
      <w:r w:rsidRPr="008845CF" w:rsidR="008845CF">
        <w:rPr>
          <w:lang w:val="fr-FR"/>
        </w:rPr>
        <w:t>notre perception consciente</w:t>
      </w:r>
      <w:r w:rsidR="000D148B">
        <w:rPr>
          <w:lang w:val="fr-FR"/>
        </w:rPr>
        <w:t>.</w:t>
      </w:r>
      <w:r w:rsidR="000D148B">
        <w:rPr>
          <w:lang w:val="fr-FR"/>
        </w:rPr>
        <w:br/>
      </w:r>
      <w:r w:rsidR="000D148B">
        <w:rPr>
          <w:lang w:val="fr-FR"/>
        </w:rPr>
        <w:t xml:space="preserve">Baddeley indique également la possibilité </w:t>
      </w:r>
      <w:r w:rsidR="00182619">
        <w:rPr>
          <w:lang w:val="fr-FR"/>
        </w:rPr>
        <w:t>de stock pour l’odorat et le tactile.</w:t>
      </w:r>
      <w:r w:rsidR="00645950">
        <w:rPr>
          <w:lang w:val="fr-FR"/>
        </w:rPr>
        <w:t xml:space="preserve"> </w:t>
      </w:r>
      <w:r w:rsidR="007F4199">
        <w:rPr>
          <w:lang w:val="fr-FR"/>
        </w:rPr>
        <w:t>La prise en compte de la musique</w:t>
      </w:r>
      <w:r w:rsidR="005926F7">
        <w:rPr>
          <w:lang w:val="fr-FR"/>
        </w:rPr>
        <w:t>,</w:t>
      </w:r>
      <w:r w:rsidR="007F4199">
        <w:rPr>
          <w:lang w:val="fr-FR"/>
        </w:rPr>
        <w:t xml:space="preserve"> des sons environnementaux </w:t>
      </w:r>
      <w:r w:rsidR="005926F7">
        <w:rPr>
          <w:lang w:val="fr-FR"/>
        </w:rPr>
        <w:t xml:space="preserve">et de certaine info linguistique dans la boucle phonologique. + …. COURS </w:t>
      </w:r>
    </w:p>
    <w:p w:rsidRPr="005E33DA" w:rsidR="000A0832" w:rsidP="008845CF" w:rsidRDefault="00452B58" w14:paraId="2056F124" w14:textId="3901CC45">
      <w:pPr>
        <w:rPr>
          <w:color w:val="FF0000"/>
          <w:lang w:val="fr-FR"/>
        </w:rPr>
      </w:pPr>
      <w:r w:rsidRPr="005E33DA">
        <w:rPr>
          <w:color w:val="FF0000"/>
          <w:lang w:val="fr-FR"/>
        </w:rPr>
        <w:t xml:space="preserve">Buffer épisodique </w:t>
      </w:r>
      <w:r w:rsidRPr="005E33DA" w:rsidR="00725552">
        <w:rPr>
          <w:color w:val="FF0000"/>
          <w:lang w:val="fr-FR"/>
        </w:rPr>
        <w:t>= centralisation des infos des stock + conscience, stock autre sens</w:t>
      </w:r>
      <w:r w:rsidRPr="005E33DA" w:rsidR="00D11249">
        <w:rPr>
          <w:color w:val="FF0000"/>
          <w:lang w:val="fr-FR"/>
        </w:rPr>
        <w:t xml:space="preserve"> (odorat, tactile haptique)</w:t>
      </w:r>
      <w:r w:rsidRPr="005E33DA" w:rsidR="00725552">
        <w:rPr>
          <w:color w:val="FF0000"/>
          <w:lang w:val="fr-FR"/>
        </w:rPr>
        <w:t>, musique et son</w:t>
      </w:r>
      <w:r w:rsidRPr="005E33DA" w:rsidR="00ED4989">
        <w:rPr>
          <w:color w:val="FF0000"/>
          <w:lang w:val="fr-FR"/>
        </w:rPr>
        <w:t xml:space="preserve"> </w:t>
      </w:r>
      <w:r w:rsidRPr="005E33DA" w:rsidR="00725552">
        <w:rPr>
          <w:color w:val="FF0000"/>
          <w:lang w:val="fr-FR"/>
        </w:rPr>
        <w:t>info linguistique</w:t>
      </w:r>
      <w:r w:rsidRPr="005E33DA" w:rsidR="00D11249">
        <w:rPr>
          <w:color w:val="FF0000"/>
          <w:lang w:val="fr-FR"/>
        </w:rPr>
        <w:t xml:space="preserve"> = </w:t>
      </w:r>
      <w:r w:rsidRPr="005E33DA" w:rsidR="00725552">
        <w:rPr>
          <w:color w:val="FF0000"/>
          <w:lang w:val="fr-FR"/>
        </w:rPr>
        <w:t>boucle phono</w:t>
      </w:r>
    </w:p>
    <w:p w:rsidRPr="005926F7" w:rsidR="00247DE4" w:rsidP="00FC621B" w:rsidRDefault="00247DE4" w14:paraId="54173AF9" w14:textId="49EA6453">
      <w:pPr>
        <w:pStyle w:val="ListParagraph"/>
        <w:numPr>
          <w:ilvl w:val="0"/>
          <w:numId w:val="5"/>
        </w:numPr>
        <w:rPr>
          <w:b/>
          <w:bCs/>
          <w:lang w:val="fr-FR"/>
        </w:rPr>
      </w:pPr>
      <w:r w:rsidRPr="005926F7">
        <w:rPr>
          <w:b/>
          <w:bCs/>
          <w:lang w:val="fr-FR"/>
        </w:rPr>
        <w:t>Quelles sont les similarités et les différences entre le modèle de Baddeley et celui de Cowan ?</w:t>
      </w:r>
    </w:p>
    <w:p w:rsidR="00B77404" w:rsidP="001D34C1" w:rsidRDefault="00747E1E" w14:paraId="45074945" w14:textId="4978A14F">
      <w:pPr>
        <w:rPr>
          <w:lang w:val="fr-FR"/>
        </w:rPr>
      </w:pPr>
      <w:r>
        <w:rPr>
          <w:lang w:val="fr-FR"/>
        </w:rPr>
        <w:t>Commençons pa</w:t>
      </w:r>
      <w:r w:rsidR="009A57B6">
        <w:rPr>
          <w:lang w:val="fr-FR"/>
        </w:rPr>
        <w:t>r</w:t>
      </w:r>
      <w:r>
        <w:rPr>
          <w:lang w:val="fr-FR"/>
        </w:rPr>
        <w:t xml:space="preserve"> les point</w:t>
      </w:r>
      <w:r w:rsidR="009A57B6">
        <w:rPr>
          <w:lang w:val="fr-FR"/>
        </w:rPr>
        <w:t>s</w:t>
      </w:r>
      <w:r>
        <w:rPr>
          <w:lang w:val="fr-FR"/>
        </w:rPr>
        <w:t xml:space="preserve"> commun</w:t>
      </w:r>
      <w:r w:rsidR="009A57B6">
        <w:rPr>
          <w:lang w:val="fr-FR"/>
        </w:rPr>
        <w:t>s</w:t>
      </w:r>
      <w:r>
        <w:rPr>
          <w:lang w:val="fr-FR"/>
        </w:rPr>
        <w:t xml:space="preserve">. Baddeley lui-même admet que </w:t>
      </w:r>
      <w:r w:rsidR="002F6B1F">
        <w:rPr>
          <w:lang w:val="fr-FR"/>
        </w:rPr>
        <w:t xml:space="preserve">son buffet épisodique se rapproche fortement de la MLT pré-activée de </w:t>
      </w:r>
      <w:r w:rsidR="00B77404">
        <w:rPr>
          <w:lang w:val="fr-FR"/>
        </w:rPr>
        <w:t xml:space="preserve">Cowan. Et que </w:t>
      </w:r>
      <w:r w:rsidR="009A57B6">
        <w:rPr>
          <w:lang w:val="fr-FR"/>
        </w:rPr>
        <w:t>les deux exécutifs centraux</w:t>
      </w:r>
      <w:r w:rsidR="00B77404">
        <w:rPr>
          <w:lang w:val="fr-FR"/>
        </w:rPr>
        <w:t xml:space="preserve"> ont un rôle très proche dans </w:t>
      </w:r>
      <w:proofErr w:type="gramStart"/>
      <w:r w:rsidR="00B77404">
        <w:rPr>
          <w:lang w:val="fr-FR"/>
        </w:rPr>
        <w:t>les deux modèle</w:t>
      </w:r>
      <w:proofErr w:type="gramEnd"/>
      <w:r w:rsidR="00B77404">
        <w:rPr>
          <w:lang w:val="fr-FR"/>
        </w:rPr>
        <w:t xml:space="preserve">. </w:t>
      </w:r>
      <w:r w:rsidR="00B77404">
        <w:rPr>
          <w:lang w:val="fr-FR"/>
        </w:rPr>
        <w:br/>
      </w:r>
      <w:r w:rsidR="00B77404">
        <w:rPr>
          <w:lang w:val="fr-FR"/>
        </w:rPr>
        <w:t xml:space="preserve">La grande </w:t>
      </w:r>
      <w:r w:rsidR="0076339E">
        <w:rPr>
          <w:lang w:val="fr-FR"/>
        </w:rPr>
        <w:t>différence est que Cowan n’admet pas l’</w:t>
      </w:r>
      <w:r w:rsidR="005F3F73">
        <w:rPr>
          <w:lang w:val="fr-FR"/>
        </w:rPr>
        <w:t>existence</w:t>
      </w:r>
      <w:r w:rsidR="0076339E">
        <w:rPr>
          <w:lang w:val="fr-FR"/>
        </w:rPr>
        <w:t xml:space="preserve"> de différent stock spécialisé. Pour lui tout est dans la mémoire à long terme</w:t>
      </w:r>
      <w:r w:rsidR="00862E7B">
        <w:rPr>
          <w:lang w:val="fr-FR"/>
        </w:rPr>
        <w:t xml:space="preserve"> et certaine partie de celle-ci sont </w:t>
      </w:r>
      <w:proofErr w:type="spellStart"/>
      <w:r w:rsidR="00862E7B">
        <w:rPr>
          <w:lang w:val="fr-FR"/>
        </w:rPr>
        <w:t>pré</w:t>
      </w:r>
      <w:r w:rsidR="005E33DA">
        <w:rPr>
          <w:lang w:val="fr-FR"/>
        </w:rPr>
        <w:t>-</w:t>
      </w:r>
      <w:r w:rsidR="00862E7B">
        <w:rPr>
          <w:lang w:val="fr-FR"/>
        </w:rPr>
        <w:t>activé</w:t>
      </w:r>
      <w:proofErr w:type="spellEnd"/>
      <w:r w:rsidR="00862E7B">
        <w:rPr>
          <w:lang w:val="fr-FR"/>
        </w:rPr>
        <w:t xml:space="preserve"> par les indices de récupération</w:t>
      </w:r>
      <w:r w:rsidR="000655EA">
        <w:rPr>
          <w:lang w:val="fr-FR"/>
        </w:rPr>
        <w:t xml:space="preserve">. Puis un l’exécutif central </w:t>
      </w:r>
      <w:r w:rsidR="002D13C8">
        <w:rPr>
          <w:lang w:val="fr-FR"/>
        </w:rPr>
        <w:t xml:space="preserve">donne l’accès conscient à ces souvenirs </w:t>
      </w:r>
      <w:proofErr w:type="spellStart"/>
      <w:r w:rsidR="002D13C8">
        <w:rPr>
          <w:lang w:val="fr-FR"/>
        </w:rPr>
        <w:t>pré-activés</w:t>
      </w:r>
      <w:proofErr w:type="spellEnd"/>
      <w:r w:rsidR="002D13C8">
        <w:rPr>
          <w:lang w:val="fr-FR"/>
        </w:rPr>
        <w:t xml:space="preserve">. Cowan s’appuie sur </w:t>
      </w:r>
      <w:r w:rsidR="005E33DA">
        <w:rPr>
          <w:lang w:val="fr-FR"/>
        </w:rPr>
        <w:t>des arguments neuroscientifiques</w:t>
      </w:r>
      <w:r w:rsidR="00EF7FEA">
        <w:rPr>
          <w:lang w:val="fr-FR"/>
        </w:rPr>
        <w:t xml:space="preserve"> qui avance que le cerveau réactive les </w:t>
      </w:r>
      <w:proofErr w:type="gramStart"/>
      <w:r w:rsidR="00EF7FEA">
        <w:rPr>
          <w:lang w:val="fr-FR"/>
        </w:rPr>
        <w:t>connections</w:t>
      </w:r>
      <w:proofErr w:type="gramEnd"/>
      <w:r w:rsidR="00EF7FEA">
        <w:rPr>
          <w:lang w:val="fr-FR"/>
        </w:rPr>
        <w:t xml:space="preserve"> qui avait été activé lors de la mémorisation de se souvenir. </w:t>
      </w:r>
    </w:p>
    <w:p w:rsidRPr="001D34C1" w:rsidR="00D11249" w:rsidP="001D34C1" w:rsidRDefault="00AB2D1C" w14:paraId="2F819DC8" w14:textId="42BDDDD4">
      <w:pPr>
        <w:rPr>
          <w:lang w:val="fr-FR"/>
        </w:rPr>
      </w:pPr>
      <w:r w:rsidRPr="005E33DA">
        <w:rPr>
          <w:color w:val="FF0000"/>
          <w:lang w:val="fr-FR"/>
        </w:rPr>
        <w:t xml:space="preserve">Buffer épisodique = exécutif central = même rôle ; </w:t>
      </w:r>
      <w:proofErr w:type="spellStart"/>
      <w:r w:rsidRPr="005E33DA">
        <w:rPr>
          <w:color w:val="FF0000"/>
          <w:lang w:val="fr-FR"/>
        </w:rPr>
        <w:t>cowan</w:t>
      </w:r>
      <w:proofErr w:type="spellEnd"/>
      <w:r w:rsidRPr="005E33DA">
        <w:rPr>
          <w:color w:val="FF0000"/>
          <w:lang w:val="fr-FR"/>
        </w:rPr>
        <w:t xml:space="preserve"> pas de stock</w:t>
      </w:r>
      <w:r w:rsidRPr="005E33DA" w:rsidR="005E33DA">
        <w:rPr>
          <w:color w:val="FF0000"/>
          <w:lang w:val="fr-FR"/>
        </w:rPr>
        <w:t xml:space="preserve"> : MLT -&gt; </w:t>
      </w:r>
      <w:proofErr w:type="spellStart"/>
      <w:r w:rsidRPr="005E33DA" w:rsidR="005E33DA">
        <w:rPr>
          <w:color w:val="FF0000"/>
          <w:lang w:val="fr-FR"/>
        </w:rPr>
        <w:t>préactivation</w:t>
      </w:r>
      <w:proofErr w:type="spellEnd"/>
      <w:r w:rsidRPr="005E33DA" w:rsidR="005E33DA">
        <w:rPr>
          <w:color w:val="FF0000"/>
          <w:lang w:val="fr-FR"/>
        </w:rPr>
        <w:t xml:space="preserve"> -&gt; exécutif</w:t>
      </w:r>
      <w:r w:rsidR="005E33DA">
        <w:rPr>
          <w:lang w:val="fr-FR"/>
        </w:rPr>
        <w:t xml:space="preserve"> </w:t>
      </w:r>
    </w:p>
    <w:p w:rsidR="00247DE4" w:rsidP="00FC621B" w:rsidRDefault="00247DE4" w14:paraId="1A3E571B" w14:textId="643D5621">
      <w:pPr>
        <w:pStyle w:val="ListParagraph"/>
        <w:numPr>
          <w:ilvl w:val="0"/>
          <w:numId w:val="5"/>
        </w:numPr>
        <w:rPr>
          <w:lang w:val="fr-FR"/>
        </w:rPr>
      </w:pPr>
      <w:r w:rsidRPr="00FC621B">
        <w:rPr>
          <w:lang w:val="fr-FR"/>
        </w:rPr>
        <w:t>Pourquoi l’approche de Randall Engle revient-elle à placer l’étude de la mémoire de travail dans le cadre plus large du contrôle cognitif ?</w:t>
      </w:r>
    </w:p>
    <w:p w:rsidR="00DF60A5" w:rsidP="00DF60A5" w:rsidRDefault="00A46EC6" w14:paraId="201E1E6F" w14:textId="08957C6F">
      <w:pPr>
        <w:rPr>
          <w:lang w:val="fr-FR"/>
        </w:rPr>
      </w:pPr>
      <w:r>
        <w:rPr>
          <w:lang w:val="fr-FR"/>
        </w:rPr>
        <w:t>Engle</w:t>
      </w:r>
      <w:r w:rsidR="00642E82">
        <w:rPr>
          <w:lang w:val="fr-FR"/>
        </w:rPr>
        <w:t xml:space="preserve"> a cherché </w:t>
      </w:r>
      <w:r w:rsidR="004D7817">
        <w:rPr>
          <w:lang w:val="fr-FR"/>
        </w:rPr>
        <w:t>des corrélations</w:t>
      </w:r>
      <w:r w:rsidR="00642E82">
        <w:rPr>
          <w:lang w:val="fr-FR"/>
        </w:rPr>
        <w:t xml:space="preserve"> entre la capacité de la MCT et</w:t>
      </w:r>
      <w:r w:rsidR="006B049D">
        <w:rPr>
          <w:lang w:val="fr-FR"/>
        </w:rPr>
        <w:t xml:space="preserve"> la capacité à réaliser certaine </w:t>
      </w:r>
      <w:r w:rsidR="004D7817">
        <w:rPr>
          <w:lang w:val="fr-FR"/>
        </w:rPr>
        <w:t>tâche</w:t>
      </w:r>
      <w:r w:rsidR="006B049D">
        <w:rPr>
          <w:lang w:val="fr-FR"/>
        </w:rPr>
        <w:t xml:space="preserve"> faisant intervenir de l’interférence. </w:t>
      </w:r>
      <w:r w:rsidR="00BA19A4">
        <w:rPr>
          <w:lang w:val="fr-FR"/>
        </w:rPr>
        <w:t xml:space="preserve">Ces résultats </w:t>
      </w:r>
      <w:r w:rsidR="004D7817">
        <w:rPr>
          <w:lang w:val="fr-FR"/>
        </w:rPr>
        <w:t>indiquent</w:t>
      </w:r>
      <w:r w:rsidR="00BA19A4">
        <w:rPr>
          <w:lang w:val="fr-FR"/>
        </w:rPr>
        <w:t xml:space="preserve"> des corrélation négative entre la capacité de travail et l’interférence proactive</w:t>
      </w:r>
      <w:r w:rsidR="006C232B">
        <w:rPr>
          <w:lang w:val="fr-FR"/>
        </w:rPr>
        <w:t xml:space="preserve"> ou la capacité à ignorer des distracteurs.</w:t>
      </w:r>
      <w:r w:rsidR="00BC52E2">
        <w:rPr>
          <w:lang w:val="fr-FR"/>
        </w:rPr>
        <w:t xml:space="preserve"> On peut attribuer ces résultats à une inhibition de l’exécutif central </w:t>
      </w:r>
      <w:r w:rsidR="002B622D">
        <w:rPr>
          <w:lang w:val="fr-FR"/>
        </w:rPr>
        <w:t>qui vient réduire</w:t>
      </w:r>
      <w:r w:rsidR="00EA78B6">
        <w:rPr>
          <w:lang w:val="fr-FR"/>
        </w:rPr>
        <w:t xml:space="preserve"> la puissance des sources d’interférence</w:t>
      </w:r>
      <w:r w:rsidR="002B622D">
        <w:rPr>
          <w:lang w:val="fr-FR"/>
        </w:rPr>
        <w:t>. En outre une sorte de contrôle cognitif.</w:t>
      </w:r>
      <w:r>
        <w:rPr>
          <w:lang w:val="fr-FR"/>
        </w:rPr>
        <w:t xml:space="preserve"> </w:t>
      </w:r>
    </w:p>
    <w:p w:rsidRPr="00844EF8" w:rsidR="004D7817" w:rsidP="00DF60A5" w:rsidRDefault="300FC7AD" w14:paraId="418F1E60" w14:textId="4EAD2442">
      <w:pPr>
        <w:rPr>
          <w:color w:val="FF0000"/>
          <w:lang w:val="fr-FR"/>
        </w:rPr>
      </w:pPr>
      <w:r w:rsidRPr="300FC7AD">
        <w:rPr>
          <w:color w:val="FF0000"/>
          <w:lang w:val="fr-FR"/>
        </w:rPr>
        <w:t>Corrélation entre capacité de la MCT et tache avec interférence == contrôle cognitif de l’exécutif central</w:t>
      </w:r>
      <w:del w:author="Utilisateur invité" w:date="2021-10-12T21:38:00Z" w:id="9">
        <w:r w:rsidRPr="300FC7AD" w:rsidDel="300FC7AD" w:rsidR="00221648">
          <w:rPr>
            <w:color w:val="FF0000"/>
            <w:lang w:val="fr-FR"/>
          </w:rPr>
          <w:delText xml:space="preserve">e </w:delText>
        </w:r>
      </w:del>
    </w:p>
    <w:p w:rsidR="00247DE4" w:rsidP="00FC621B" w:rsidRDefault="00247DE4" w14:paraId="5D9FC43A" w14:textId="1F7694F4">
      <w:pPr>
        <w:pStyle w:val="ListParagraph"/>
        <w:numPr>
          <w:ilvl w:val="0"/>
          <w:numId w:val="5"/>
        </w:numPr>
        <w:rPr>
          <w:lang w:val="fr-FR"/>
        </w:rPr>
      </w:pPr>
      <w:r w:rsidRPr="00FC621B">
        <w:rPr>
          <w:lang w:val="fr-FR"/>
        </w:rPr>
        <w:t>Comment peut-on étudier les bases neurobiologiques de la boucle phonologique et du calepin visuo-spatial ? Quelles conclusions peut-on tirer de cette étude ?</w:t>
      </w:r>
    </w:p>
    <w:p w:rsidR="000855F8" w:rsidP="00EA78B6" w:rsidRDefault="00024438" w14:paraId="160DC532" w14:textId="60138B55">
      <w:pPr>
        <w:rPr>
          <w:lang w:val="fr-FR"/>
        </w:rPr>
      </w:pPr>
      <w:r>
        <w:rPr>
          <w:lang w:val="fr-FR"/>
        </w:rPr>
        <w:t xml:space="preserve">Pour étudier </w:t>
      </w:r>
      <w:r w:rsidR="00157D86">
        <w:rPr>
          <w:lang w:val="fr-FR"/>
        </w:rPr>
        <w:t>les bases neurobiologiques</w:t>
      </w:r>
      <w:r>
        <w:rPr>
          <w:lang w:val="fr-FR"/>
        </w:rPr>
        <w:t xml:space="preserve"> de la boucle phonologique on utilise </w:t>
      </w:r>
      <w:r w:rsidR="00912733">
        <w:rPr>
          <w:lang w:val="fr-FR"/>
        </w:rPr>
        <w:t>une IRM</w:t>
      </w:r>
      <w:r w:rsidR="005503ED">
        <w:rPr>
          <w:lang w:val="fr-FR"/>
        </w:rPr>
        <w:t xml:space="preserve"> où les participant regarde une croix de fixation ou apparait </w:t>
      </w:r>
      <w:r w:rsidR="008938BA">
        <w:rPr>
          <w:lang w:val="fr-FR"/>
        </w:rPr>
        <w:t xml:space="preserve">rapidement </w:t>
      </w:r>
      <w:r w:rsidR="005503ED">
        <w:rPr>
          <w:lang w:val="fr-FR"/>
        </w:rPr>
        <w:t>4 lettres</w:t>
      </w:r>
      <w:r w:rsidR="008938BA">
        <w:rPr>
          <w:lang w:val="fr-FR"/>
        </w:rPr>
        <w:t xml:space="preserve">. </w:t>
      </w:r>
      <w:r w:rsidR="008F07F1">
        <w:rPr>
          <w:lang w:val="fr-FR"/>
        </w:rPr>
        <w:t xml:space="preserve">Puis une fois disparu, il y a un intervalle de récupération avant de faire apparaitre une seule lettre cette fois-ci. </w:t>
      </w:r>
      <w:r w:rsidR="00CB665A">
        <w:rPr>
          <w:lang w:val="fr-FR"/>
        </w:rPr>
        <w:t xml:space="preserve">Alors le participant doit indiquer en utilisant sa MCT si la lettre était présente dans les quatre précédentes. On compare ensuite les résultats </w:t>
      </w:r>
      <w:r w:rsidR="00C472AB">
        <w:rPr>
          <w:lang w:val="fr-FR"/>
        </w:rPr>
        <w:t xml:space="preserve">avec une condition contrôle ou l’on laisse les 4 lettres affichées. </w:t>
      </w:r>
      <w:r w:rsidR="00157D86">
        <w:rPr>
          <w:lang w:val="fr-FR"/>
        </w:rPr>
        <w:br/>
      </w:r>
      <w:r w:rsidR="00157D86">
        <w:rPr>
          <w:lang w:val="fr-FR"/>
        </w:rPr>
        <w:t>Pour le calepin visuo-spacial, on utilise le même paradigme avec un matériel non verba</w:t>
      </w:r>
      <w:r w:rsidR="00EB7C0E">
        <w:rPr>
          <w:lang w:val="fr-FR"/>
        </w:rPr>
        <w:t>lisable pour la composante visuel</w:t>
      </w:r>
      <w:r w:rsidR="000855F8">
        <w:rPr>
          <w:lang w:val="fr-FR"/>
        </w:rPr>
        <w:t xml:space="preserve"> et pour </w:t>
      </w:r>
      <w:r w:rsidR="00912733">
        <w:rPr>
          <w:lang w:val="fr-FR"/>
        </w:rPr>
        <w:t>la composante spatiale</w:t>
      </w:r>
      <w:r w:rsidR="000855F8">
        <w:rPr>
          <w:lang w:val="fr-FR"/>
        </w:rPr>
        <w:t xml:space="preserve"> en demandant non pas un symbole mais </w:t>
      </w:r>
      <w:r w:rsidR="00912733">
        <w:rPr>
          <w:lang w:val="fr-FR"/>
        </w:rPr>
        <w:t>s’il</w:t>
      </w:r>
      <w:r w:rsidR="000855F8">
        <w:rPr>
          <w:lang w:val="fr-FR"/>
        </w:rPr>
        <w:t xml:space="preserve"> y avait un objet à l’emplacement indiqué.</w:t>
      </w:r>
      <w:r w:rsidR="000855F8">
        <w:rPr>
          <w:lang w:val="fr-FR"/>
        </w:rPr>
        <w:br/>
      </w:r>
      <w:r w:rsidR="000855F8">
        <w:rPr>
          <w:lang w:val="fr-FR"/>
        </w:rPr>
        <w:t xml:space="preserve">Les résultat indiquent que la boucle phonologique se situe </w:t>
      </w:r>
      <w:r w:rsidR="00DC4771">
        <w:rPr>
          <w:lang w:val="fr-FR"/>
        </w:rPr>
        <w:t>au niveau de l’</w:t>
      </w:r>
      <w:r w:rsidR="00912733">
        <w:rPr>
          <w:lang w:val="fr-FR"/>
        </w:rPr>
        <w:t>hémisphère</w:t>
      </w:r>
      <w:r w:rsidR="00DC4771">
        <w:rPr>
          <w:lang w:val="fr-FR"/>
        </w:rPr>
        <w:t xml:space="preserve"> gauche </w:t>
      </w:r>
      <w:r w:rsidR="000855F8">
        <w:rPr>
          <w:lang w:val="fr-FR"/>
        </w:rPr>
        <w:t xml:space="preserve">dans l’aire de Broca (prod. De la parole) et du cortex auditif. </w:t>
      </w:r>
      <w:r w:rsidR="00005289">
        <w:rPr>
          <w:lang w:val="fr-FR"/>
        </w:rPr>
        <w:t>L</w:t>
      </w:r>
      <w:r w:rsidR="00DC4771">
        <w:rPr>
          <w:lang w:val="fr-FR"/>
        </w:rPr>
        <w:t>e calepin visuo-spatial</w:t>
      </w:r>
      <w:r w:rsidR="00005289">
        <w:rPr>
          <w:lang w:val="fr-FR"/>
        </w:rPr>
        <w:t xml:space="preserve"> se situerai quant à lui dans l’</w:t>
      </w:r>
      <w:r w:rsidR="00912733">
        <w:rPr>
          <w:lang w:val="fr-FR"/>
        </w:rPr>
        <w:t>hémisphère</w:t>
      </w:r>
      <w:r w:rsidR="00005289">
        <w:rPr>
          <w:lang w:val="fr-FR"/>
        </w:rPr>
        <w:t xml:space="preserve"> droit</w:t>
      </w:r>
      <w:r w:rsidR="00912733">
        <w:rPr>
          <w:lang w:val="fr-FR"/>
        </w:rPr>
        <w:t xml:space="preserve"> au niveau de la voie dorsale (perception de l’espace) et de la voie ventrale (perception des objets)</w:t>
      </w:r>
    </w:p>
    <w:p w:rsidRPr="003A79CE" w:rsidR="000F766C" w:rsidP="00EA78B6" w:rsidRDefault="000F766C" w14:paraId="68D5224E" w14:textId="65B2A63C">
      <w:pPr>
        <w:rPr>
          <w:color w:val="FF0000"/>
          <w:lang w:val="fr-FR"/>
        </w:rPr>
      </w:pPr>
      <w:r w:rsidRPr="003A79CE">
        <w:rPr>
          <w:color w:val="FF0000"/>
          <w:lang w:val="fr-FR"/>
        </w:rPr>
        <w:t>IRM + 4 lettre</w:t>
      </w:r>
      <w:r w:rsidRPr="003A79CE" w:rsidR="00351F40">
        <w:rPr>
          <w:color w:val="FF0000"/>
          <w:lang w:val="fr-FR"/>
        </w:rPr>
        <w:t xml:space="preserve">s + questions si lettre était là ; boucle phono = aire de </w:t>
      </w:r>
      <w:proofErr w:type="spellStart"/>
      <w:r w:rsidRPr="003A79CE" w:rsidR="00351F40">
        <w:rPr>
          <w:color w:val="FF0000"/>
          <w:lang w:val="fr-FR"/>
        </w:rPr>
        <w:t>broca</w:t>
      </w:r>
      <w:proofErr w:type="spellEnd"/>
      <w:r w:rsidRPr="003A79CE" w:rsidR="00351F40">
        <w:rPr>
          <w:color w:val="FF0000"/>
          <w:lang w:val="fr-FR"/>
        </w:rPr>
        <w:t xml:space="preserve"> = production de la parole ; </w:t>
      </w:r>
      <w:r w:rsidRPr="003A79CE" w:rsidR="00886EEA">
        <w:rPr>
          <w:color w:val="FF0000"/>
          <w:lang w:val="fr-FR"/>
        </w:rPr>
        <w:t xml:space="preserve">calepin = voie dorsale/ventrale </w:t>
      </w:r>
    </w:p>
    <w:p w:rsidR="00614A64" w:rsidP="00760441" w:rsidRDefault="00614A64" w14:paraId="6F31AEB3" w14:textId="35AF0DEA">
      <w:pPr>
        <w:pStyle w:val="ListParagraph"/>
        <w:numPr>
          <w:ilvl w:val="0"/>
          <w:numId w:val="5"/>
        </w:numPr>
        <w:rPr>
          <w:lang w:val="fr-FR"/>
        </w:rPr>
      </w:pPr>
      <w:r w:rsidRPr="00614A64">
        <w:rPr>
          <w:lang w:val="fr-FR"/>
        </w:rPr>
        <w:lastRenderedPageBreak/>
        <w:t>Selon certains chercheurs, récupérer une information en MCT reviendrait à reproduire l’activité neuronale engendrée lors de la mémorisation de cette information tandis que le maintien en MCT reviendrait à maintenir ce pattern d’activation au cours de l’intervalle de rétention. Sur quelles données repose cette conclusion ? Quels en sont les limites ?</w:t>
      </w:r>
    </w:p>
    <w:p w:rsidR="004A136F" w:rsidP="00912733" w:rsidRDefault="00DF795B" w14:paraId="57300B03" w14:textId="4E7D4187">
      <w:pPr>
        <w:rPr>
          <w:lang w:val="fr-FR"/>
        </w:rPr>
      </w:pPr>
      <w:r>
        <w:rPr>
          <w:lang w:val="fr-FR"/>
        </w:rPr>
        <w:t>Les chercheurs</w:t>
      </w:r>
      <w:r w:rsidR="00AE188B">
        <w:rPr>
          <w:lang w:val="fr-FR"/>
        </w:rPr>
        <w:t xml:space="preserve"> s’appuient sur </w:t>
      </w:r>
      <w:r>
        <w:rPr>
          <w:lang w:val="fr-FR"/>
        </w:rPr>
        <w:t>les expériences</w:t>
      </w:r>
      <w:r w:rsidR="00AE188B">
        <w:rPr>
          <w:lang w:val="fr-FR"/>
        </w:rPr>
        <w:t xml:space="preserve"> utilisant une analyse de pattern multivoxels </w:t>
      </w:r>
      <w:r w:rsidR="00362D31">
        <w:rPr>
          <w:lang w:val="fr-FR"/>
        </w:rPr>
        <w:t xml:space="preserve">obtenue par </w:t>
      </w:r>
      <w:proofErr w:type="gramStart"/>
      <w:r w:rsidR="00362D31">
        <w:rPr>
          <w:lang w:val="fr-FR"/>
        </w:rPr>
        <w:t>un IRM</w:t>
      </w:r>
      <w:proofErr w:type="gramEnd"/>
      <w:r w:rsidR="00362D31">
        <w:rPr>
          <w:lang w:val="fr-FR"/>
        </w:rPr>
        <w:t xml:space="preserve"> et un classificateur. Le but du classificateur est qu’un fois entrainé</w:t>
      </w:r>
      <w:r w:rsidR="009824FC">
        <w:rPr>
          <w:lang w:val="fr-FR"/>
        </w:rPr>
        <w:t xml:space="preserve">, il reconnaisse à quoi pense le sujet. On montre alors au sujet </w:t>
      </w:r>
      <w:r w:rsidR="008D1198">
        <w:rPr>
          <w:lang w:val="fr-FR"/>
        </w:rPr>
        <w:t>des choses appartenant à différente catégorie sémantique (visage,</w:t>
      </w:r>
      <w:r>
        <w:rPr>
          <w:lang w:val="fr-FR"/>
        </w:rPr>
        <w:t xml:space="preserve"> </w:t>
      </w:r>
      <w:r w:rsidR="008D1198">
        <w:rPr>
          <w:lang w:val="fr-FR"/>
        </w:rPr>
        <w:t xml:space="preserve">lieu, objet). A partir </w:t>
      </w:r>
      <w:r>
        <w:rPr>
          <w:lang w:val="fr-FR"/>
        </w:rPr>
        <w:t>des données collectées</w:t>
      </w:r>
      <w:r w:rsidR="008D1198">
        <w:rPr>
          <w:lang w:val="fr-FR"/>
        </w:rPr>
        <w:t xml:space="preserve">, on entraine le réseau de neurone sur ces catégorie sémantique, ainsi il pourra plus tard prédire </w:t>
      </w:r>
      <w:r w:rsidR="00FB619E">
        <w:rPr>
          <w:lang w:val="fr-FR"/>
        </w:rPr>
        <w:t xml:space="preserve">à quelle catégorie sémantique le sujet pense. </w:t>
      </w:r>
      <w:r w:rsidR="003812EF">
        <w:rPr>
          <w:lang w:val="fr-FR"/>
        </w:rPr>
        <w:br/>
      </w:r>
      <w:r w:rsidR="003812EF">
        <w:rPr>
          <w:lang w:val="fr-FR"/>
        </w:rPr>
        <w:t>Ensuite on apprend au sujet à associer deux catégories ensemble</w:t>
      </w:r>
      <w:r w:rsidR="008276C2">
        <w:rPr>
          <w:lang w:val="fr-FR"/>
        </w:rPr>
        <w:t>s</w:t>
      </w:r>
      <w:r w:rsidR="003812EF">
        <w:rPr>
          <w:lang w:val="fr-FR"/>
        </w:rPr>
        <w:t xml:space="preserve">. Ainsi </w:t>
      </w:r>
      <w:r w:rsidR="00ED21AA">
        <w:rPr>
          <w:lang w:val="fr-FR"/>
        </w:rPr>
        <w:t>l</w:t>
      </w:r>
      <w:r w:rsidR="0007595C">
        <w:rPr>
          <w:lang w:val="fr-FR"/>
        </w:rPr>
        <w:t>a vue de l’un entrainera le rappel de l’autre.</w:t>
      </w:r>
      <w:r w:rsidR="00AF1456">
        <w:rPr>
          <w:lang w:val="fr-FR"/>
        </w:rPr>
        <w:t xml:space="preserve"> Puis on demande au classificateur de voir </w:t>
      </w:r>
      <w:r w:rsidR="000E648E">
        <w:rPr>
          <w:lang w:val="fr-FR"/>
        </w:rPr>
        <w:t xml:space="preserve">ceux à quoi le sujet </w:t>
      </w:r>
      <w:r w:rsidR="0010608D">
        <w:rPr>
          <w:lang w:val="fr-FR"/>
        </w:rPr>
        <w:t>a</w:t>
      </w:r>
      <w:r w:rsidR="000E648E">
        <w:rPr>
          <w:lang w:val="fr-FR"/>
        </w:rPr>
        <w:t xml:space="preserve"> pensé.</w:t>
      </w:r>
      <w:r w:rsidR="0010608D">
        <w:rPr>
          <w:lang w:val="fr-FR"/>
        </w:rPr>
        <w:t xml:space="preserve"> C’est en quelque sorte une tache de rappel ou la vérification de la réponse est faite par le classificateur.</w:t>
      </w:r>
      <w:r w:rsidR="00312C47">
        <w:rPr>
          <w:lang w:val="fr-FR"/>
        </w:rPr>
        <w:br/>
      </w:r>
      <w:r w:rsidR="00DC34E2">
        <w:rPr>
          <w:lang w:val="fr-FR"/>
        </w:rPr>
        <w:t xml:space="preserve">Les résultats obtenue suivent l’hypothèse faite par les expérimentateurs. </w:t>
      </w:r>
      <w:r w:rsidR="003C1624">
        <w:rPr>
          <w:lang w:val="fr-FR"/>
        </w:rPr>
        <w:t xml:space="preserve">A la vue de la première catégorie sémantique, le classificateur reconnait le </w:t>
      </w:r>
      <w:r w:rsidR="00A57E16">
        <w:rPr>
          <w:lang w:val="fr-FR"/>
        </w:rPr>
        <w:t>paterne</w:t>
      </w:r>
      <w:r w:rsidR="003C1624">
        <w:rPr>
          <w:lang w:val="fr-FR"/>
        </w:rPr>
        <w:t xml:space="preserve"> d’</w:t>
      </w:r>
      <w:r w:rsidR="00A57E16">
        <w:rPr>
          <w:lang w:val="fr-FR"/>
        </w:rPr>
        <w:t>activité</w:t>
      </w:r>
      <w:r w:rsidR="003C1624">
        <w:rPr>
          <w:lang w:val="fr-FR"/>
        </w:rPr>
        <w:t xml:space="preserve"> neuronale </w:t>
      </w:r>
      <w:r w:rsidR="003D7841">
        <w:rPr>
          <w:lang w:val="fr-FR"/>
        </w:rPr>
        <w:t xml:space="preserve">de la seconde. Cela indique que </w:t>
      </w:r>
      <w:r w:rsidRPr="004A136F" w:rsidR="004A136F">
        <w:rPr>
          <w:lang w:val="fr-FR"/>
        </w:rPr>
        <w:t>se souvenir d’un stimulus revient à recréer l’activité cérébrale engendrer par la perception du stimulus</w:t>
      </w:r>
      <w:r w:rsidR="004A136F">
        <w:rPr>
          <w:lang w:val="fr-FR"/>
        </w:rPr>
        <w:t>.</w:t>
      </w:r>
    </w:p>
    <w:p w:rsidR="004A136F" w:rsidP="00912733" w:rsidRDefault="004A136F" w14:paraId="33A9D048" w14:textId="1748844F">
      <w:pPr>
        <w:rPr>
          <w:lang w:val="fr-FR"/>
        </w:rPr>
      </w:pPr>
      <w:r>
        <w:rPr>
          <w:lang w:val="fr-FR"/>
        </w:rPr>
        <w:t xml:space="preserve">Mais cette idée à ses limites, en effet </w:t>
      </w:r>
      <w:r w:rsidR="00B03283">
        <w:rPr>
          <w:lang w:val="fr-FR"/>
        </w:rPr>
        <w:t xml:space="preserve">si pendant l’intervalle de rétention, on montre l’image d’un autre objet, le classificateur prédit ce même objet à la place de la catégorie sémantique associé </w:t>
      </w:r>
      <w:r w:rsidR="00A57E16">
        <w:rPr>
          <w:lang w:val="fr-FR"/>
        </w:rPr>
        <w:t>initialement et ceux sans perturber la performance des sujets. Ce résultat est difficilement explicable.</w:t>
      </w:r>
    </w:p>
    <w:p w:rsidRPr="003A79CE" w:rsidR="00A22034" w:rsidP="00912733" w:rsidRDefault="00A22034" w14:paraId="54088717" w14:textId="4417DF10">
      <w:pPr>
        <w:rPr>
          <w:color w:val="FF0000"/>
          <w:lang w:val="fr-FR"/>
        </w:rPr>
      </w:pPr>
      <w:r w:rsidRPr="003A79CE">
        <w:rPr>
          <w:color w:val="FF0000"/>
          <w:lang w:val="fr-FR"/>
        </w:rPr>
        <w:t xml:space="preserve">Analyse de pattern multivoxels = classifier -&gt; apprentissage caté sémantique </w:t>
      </w:r>
      <w:r w:rsidRPr="003A79CE" w:rsidR="00653CA7">
        <w:rPr>
          <w:color w:val="FF0000"/>
          <w:lang w:val="fr-FR"/>
        </w:rPr>
        <w:t>-&gt; association deux catégorie -&gt; tache de rappel -&gt; prédiction du classifier</w:t>
      </w:r>
      <w:r w:rsidRPr="003A79CE" w:rsidR="00714C45">
        <w:rPr>
          <w:color w:val="FF0000"/>
          <w:lang w:val="fr-FR"/>
        </w:rPr>
        <w:t xml:space="preserve"> ; limite = image autre objet classifier prédit </w:t>
      </w:r>
      <w:proofErr w:type="gramStart"/>
      <w:r w:rsidRPr="003A79CE" w:rsidR="00714C45">
        <w:rPr>
          <w:color w:val="FF0000"/>
          <w:lang w:val="fr-FR"/>
        </w:rPr>
        <w:t>cette objet</w:t>
      </w:r>
      <w:proofErr w:type="gramEnd"/>
      <w:r w:rsidRPr="003A79CE" w:rsidR="00714C45">
        <w:rPr>
          <w:color w:val="FF0000"/>
          <w:lang w:val="fr-FR"/>
        </w:rPr>
        <w:t xml:space="preserve"> sans erreur du participant dans le rappel</w:t>
      </w:r>
    </w:p>
    <w:p w:rsidR="00614A64" w:rsidP="00614A64" w:rsidRDefault="00614A64" w14:paraId="64BECDE7" w14:textId="7B365F7E">
      <w:pPr>
        <w:pStyle w:val="ListParagraph"/>
        <w:numPr>
          <w:ilvl w:val="0"/>
          <w:numId w:val="5"/>
        </w:numPr>
        <w:rPr>
          <w:lang w:val="fr-FR"/>
        </w:rPr>
      </w:pPr>
      <w:r w:rsidRPr="00614A64">
        <w:rPr>
          <w:lang w:val="fr-FR"/>
        </w:rPr>
        <w:t xml:space="preserve">Quels symptômes surviennent </w:t>
      </w:r>
      <w:proofErr w:type="gramStart"/>
      <w:r w:rsidRPr="00614A64">
        <w:rPr>
          <w:lang w:val="fr-FR"/>
        </w:rPr>
        <w:t>suite à une</w:t>
      </w:r>
      <w:proofErr w:type="gramEnd"/>
      <w:r w:rsidRPr="00614A64">
        <w:rPr>
          <w:lang w:val="fr-FR"/>
        </w:rPr>
        <w:t xml:space="preserve"> lésion du cortex </w:t>
      </w:r>
      <w:r w:rsidRPr="00614A64" w:rsidR="00A57E16">
        <w:rPr>
          <w:lang w:val="fr-FR"/>
        </w:rPr>
        <w:t>préfrontal</w:t>
      </w:r>
      <w:r w:rsidRPr="00614A64">
        <w:rPr>
          <w:lang w:val="fr-FR"/>
        </w:rPr>
        <w:t xml:space="preserve"> ? </w:t>
      </w:r>
      <w:commentRangeStart w:id="10"/>
      <w:r w:rsidRPr="00614A64">
        <w:rPr>
          <w:lang w:val="fr-FR"/>
        </w:rPr>
        <w:t>Quels en sont les implications pour l’étude de la mémoire de travail ?</w:t>
      </w:r>
      <w:commentRangeEnd w:id="10"/>
      <w:r w:rsidR="00330C25">
        <w:rPr>
          <w:rStyle w:val="CommentReference"/>
        </w:rPr>
        <w:commentReference w:id="10"/>
      </w:r>
    </w:p>
    <w:p w:rsidR="00716C6F" w:rsidP="0045037D" w:rsidRDefault="0045037D" w14:paraId="35F30B97" w14:textId="3FA14715">
      <w:pPr>
        <w:rPr>
          <w:color w:val="FF0000"/>
          <w:lang w:val="fr-FR"/>
        </w:rPr>
      </w:pPr>
      <w:r>
        <w:rPr>
          <w:lang w:val="fr-FR"/>
        </w:rPr>
        <w:t>Les personnes ayant subi une lésion du cortex préfrontal o</w:t>
      </w:r>
      <w:r w:rsidR="005D1A36">
        <w:rPr>
          <w:lang w:val="fr-FR"/>
        </w:rPr>
        <w:t xml:space="preserve">nt </w:t>
      </w:r>
      <w:r w:rsidR="00675470">
        <w:rPr>
          <w:lang w:val="fr-FR"/>
        </w:rPr>
        <w:t xml:space="preserve">des </w:t>
      </w:r>
      <w:r w:rsidRPr="003A79CE" w:rsidR="00675470">
        <w:rPr>
          <w:color w:val="FF0000"/>
          <w:lang w:val="fr-FR"/>
        </w:rPr>
        <w:t>problèmes</w:t>
      </w:r>
      <w:r w:rsidRPr="003A79CE" w:rsidR="005D1A36">
        <w:rPr>
          <w:color w:val="FF0000"/>
          <w:lang w:val="fr-FR"/>
        </w:rPr>
        <w:t xml:space="preserve"> d’inhibition de réponses automatiques</w:t>
      </w:r>
      <w:r w:rsidR="005D1A36">
        <w:rPr>
          <w:lang w:val="fr-FR"/>
        </w:rPr>
        <w:t xml:space="preserve">. Ils peuvent se </w:t>
      </w:r>
      <w:r w:rsidR="00675470">
        <w:rPr>
          <w:lang w:val="fr-FR"/>
        </w:rPr>
        <w:t>déshabiller</w:t>
      </w:r>
      <w:r w:rsidR="005D1A36">
        <w:rPr>
          <w:lang w:val="fr-FR"/>
        </w:rPr>
        <w:t xml:space="preserve"> en public parce qu’ils ont chaud, ou avoir des comportements émotionnel</w:t>
      </w:r>
      <w:r w:rsidR="00675470">
        <w:rPr>
          <w:lang w:val="fr-FR"/>
        </w:rPr>
        <w:t>s</w:t>
      </w:r>
      <w:r w:rsidR="005D1A36">
        <w:rPr>
          <w:lang w:val="fr-FR"/>
        </w:rPr>
        <w:t xml:space="preserve"> impulsif</w:t>
      </w:r>
      <w:r w:rsidR="00675470">
        <w:rPr>
          <w:lang w:val="fr-FR"/>
        </w:rPr>
        <w:t xml:space="preserve">s. Ils </w:t>
      </w:r>
      <w:proofErr w:type="gramStart"/>
      <w:r w:rsidR="00675470">
        <w:rPr>
          <w:lang w:val="fr-FR"/>
        </w:rPr>
        <w:t>ont</w:t>
      </w:r>
      <w:proofErr w:type="gramEnd"/>
      <w:r w:rsidR="00675470">
        <w:rPr>
          <w:lang w:val="fr-FR"/>
        </w:rPr>
        <w:t xml:space="preserve"> également des </w:t>
      </w:r>
      <w:r w:rsidRPr="003A79CE" w:rsidR="00675470">
        <w:rPr>
          <w:color w:val="FF0000"/>
          <w:lang w:val="fr-FR"/>
        </w:rPr>
        <w:t>difficultés à se décider ou à planifier leurs journées.</w:t>
      </w:r>
      <w:r w:rsidR="0035011B">
        <w:rPr>
          <w:color w:val="FF0000"/>
          <w:lang w:val="fr-FR"/>
        </w:rPr>
        <w:t xml:space="preserve"> Etude de Tim Shallice </w:t>
      </w:r>
      <w:r w:rsidR="00B61354">
        <w:rPr>
          <w:color w:val="FF0000"/>
          <w:lang w:val="fr-FR"/>
        </w:rPr>
        <w:t xml:space="preserve">-&gt; système attentionnel superviseur </w:t>
      </w:r>
      <w:r w:rsidR="00D070E8">
        <w:rPr>
          <w:color w:val="FF0000"/>
          <w:lang w:val="fr-FR"/>
        </w:rPr>
        <w:t xml:space="preserve">dans le </w:t>
      </w:r>
      <w:r w:rsidR="00B61354">
        <w:rPr>
          <w:color w:val="FF0000"/>
          <w:lang w:val="fr-FR"/>
        </w:rPr>
        <w:t>préfrontal</w:t>
      </w:r>
      <w:r w:rsidR="00716C6F">
        <w:rPr>
          <w:color w:val="FF0000"/>
          <w:lang w:val="fr-FR"/>
        </w:rPr>
        <w:t>e</w:t>
      </w:r>
    </w:p>
    <w:p w:rsidRPr="00716C6F" w:rsidR="00716C6F" w:rsidP="0045037D" w:rsidRDefault="00716C6F" w14:paraId="52D7E60C" w14:textId="5D247252">
      <w:pPr>
        <w:rPr>
          <w:color w:val="FF0000"/>
          <w:lang w:val="fr-FR"/>
        </w:rPr>
      </w:pPr>
      <w:r>
        <w:rPr>
          <w:color w:val="FF0000"/>
          <w:lang w:val="fr-FR"/>
        </w:rPr>
        <w:br w:type="page"/>
      </w:r>
    </w:p>
    <w:p w:rsidR="004502D0" w:rsidP="00B63AAB" w:rsidRDefault="00B63AAB" w14:paraId="5828FED7" w14:textId="1A64F098">
      <w:pPr>
        <w:pStyle w:val="Heading2"/>
        <w:rPr>
          <w:lang w:val="fr-FR"/>
        </w:rPr>
      </w:pPr>
      <w:r w:rsidRPr="00B63AAB">
        <w:rPr>
          <w:lang w:val="fr-FR"/>
        </w:rPr>
        <w:lastRenderedPageBreak/>
        <w:t>Cours 4 : Mémoires à long-terme</w:t>
      </w:r>
      <w:r>
        <w:rPr>
          <w:lang w:val="fr-FR"/>
        </w:rPr>
        <w:t> :</w:t>
      </w:r>
    </w:p>
    <w:p w:rsidR="004E6BFA" w:rsidP="004E6BFA" w:rsidRDefault="004E6BFA" w14:paraId="6200A839" w14:textId="67DAD29C">
      <w:pPr>
        <w:pStyle w:val="ListParagraph"/>
        <w:numPr>
          <w:ilvl w:val="0"/>
          <w:numId w:val="5"/>
        </w:numPr>
        <w:rPr>
          <w:lang w:val="fr-FR"/>
        </w:rPr>
      </w:pPr>
      <w:r w:rsidRPr="004E6BFA">
        <w:rPr>
          <w:lang w:val="fr-FR"/>
        </w:rPr>
        <w:t xml:space="preserve">Quels arguments peut-on avancer pour justifier la distinction entre mémoire déclarative et mémoire </w:t>
      </w:r>
      <w:r w:rsidRPr="00431FD5">
        <w:rPr>
          <w:strike/>
          <w:lang w:val="fr-FR"/>
        </w:rPr>
        <w:t>sémantique</w:t>
      </w:r>
      <w:r w:rsidRPr="004E6BFA">
        <w:rPr>
          <w:lang w:val="fr-FR"/>
        </w:rPr>
        <w:t> </w:t>
      </w:r>
      <w:r w:rsidR="001D0E2C">
        <w:rPr>
          <w:lang w:val="fr-FR"/>
        </w:rPr>
        <w:t>procédurale</w:t>
      </w:r>
      <w:r w:rsidRPr="004E6BFA" w:rsidR="001D0E2C">
        <w:rPr>
          <w:lang w:val="fr-FR"/>
        </w:rPr>
        <w:t xml:space="preserve"> ?</w:t>
      </w:r>
    </w:p>
    <w:p w:rsidR="005A7A26" w:rsidP="004E6BFA" w:rsidRDefault="0030166A" w14:paraId="5BFB8C54" w14:textId="77777777">
      <w:pPr>
        <w:rPr>
          <w:lang w:val="fr-FR"/>
        </w:rPr>
      </w:pPr>
      <w:r>
        <w:rPr>
          <w:lang w:val="fr-FR"/>
        </w:rPr>
        <w:t>La mémoire procédurale contient l’ensemble des connaissances non verbalisables. A contrario la mémoire déclarative ou explicite contient l’ensemble des connaissances verbalisables.</w:t>
      </w:r>
    </w:p>
    <w:p w:rsidR="005A7A26" w:rsidP="004E6BFA" w:rsidRDefault="005A7A26" w14:paraId="6593FAE1" w14:textId="1E26EE80">
      <w:pPr>
        <w:rPr>
          <w:lang w:val="fr-FR"/>
        </w:rPr>
      </w:pPr>
      <w:commentRangeStart w:id="11"/>
      <w:r w:rsidRPr="3194DE34">
        <w:rPr>
          <w:lang w:val="fr-FR"/>
        </w:rPr>
        <w:t>(</w:t>
      </w:r>
      <w:r w:rsidRPr="009145F7">
        <w:rPr>
          <w:lang w:val="fr-FR"/>
        </w:rPr>
        <w:br/>
      </w:r>
      <w:r w:rsidRPr="3194DE34" w:rsidR="00CD0F82">
        <w:rPr>
          <w:lang w:val="fr-FR"/>
        </w:rPr>
        <w:t xml:space="preserve">En utilisant un conditionnement classique stimulus puis choc </w:t>
      </w:r>
      <w:r w:rsidRPr="3194DE34" w:rsidR="009B3FA5">
        <w:rPr>
          <w:lang w:val="fr-FR"/>
        </w:rPr>
        <w:t>électrique</w:t>
      </w:r>
      <w:r w:rsidRPr="3194DE34" w:rsidR="00AA2D66">
        <w:rPr>
          <w:lang w:val="fr-FR"/>
        </w:rPr>
        <w:t>. On demande au participant de décrire la relation entre les stimulus</w:t>
      </w:r>
      <w:r w:rsidRPr="3194DE34" w:rsidR="003E37E4">
        <w:rPr>
          <w:lang w:val="fr-FR"/>
        </w:rPr>
        <w:t xml:space="preserve"> tout en mesurant leurs activités électrodermales pour observer leurs réactions émotionnelles. Le sujet sain savait décrire </w:t>
      </w:r>
      <w:r w:rsidRPr="3194DE34" w:rsidR="00383E20">
        <w:rPr>
          <w:lang w:val="fr-FR"/>
        </w:rPr>
        <w:t>la relation et avait des réactions émotionnelles normal. Mais le sujet souffrant d’amnésie antérograde</w:t>
      </w:r>
      <w:r w:rsidRPr="3194DE34" w:rsidR="00A25862">
        <w:rPr>
          <w:lang w:val="fr-FR"/>
        </w:rPr>
        <w:t xml:space="preserve">, d’une </w:t>
      </w:r>
      <w:proofErr w:type="spellStart"/>
      <w:r w:rsidRPr="3194DE34" w:rsidR="00A25862">
        <w:rPr>
          <w:lang w:val="fr-FR"/>
        </w:rPr>
        <w:t>lesion</w:t>
      </w:r>
      <w:proofErr w:type="spellEnd"/>
      <w:r w:rsidRPr="3194DE34" w:rsidR="00A25862">
        <w:rPr>
          <w:lang w:val="fr-FR"/>
        </w:rPr>
        <w:t xml:space="preserve"> de l’hippocampe ou des lobes temporaux était incapable de décrire la relation entre les stimulus mais continu</w:t>
      </w:r>
      <w:r w:rsidRPr="3194DE34" w:rsidR="00FF26C6">
        <w:rPr>
          <w:lang w:val="fr-FR"/>
        </w:rPr>
        <w:t>ait de présenter une réaction émotionnelle. A contrario, l</w:t>
      </w:r>
      <w:r w:rsidRPr="009145F7">
        <w:rPr>
          <w:lang w:val="fr-FR"/>
        </w:rPr>
        <w:br/>
      </w:r>
      <w:r w:rsidRPr="3194DE34">
        <w:rPr>
          <w:lang w:val="fr-FR"/>
        </w:rPr>
        <w:t>)</w:t>
      </w:r>
      <w:commentRangeEnd w:id="11"/>
      <w:r>
        <w:rPr>
          <w:rStyle w:val="CommentReference"/>
        </w:rPr>
        <w:commentReference w:id="11"/>
      </w:r>
    </w:p>
    <w:p w:rsidR="005A7A26" w:rsidP="004E6BFA" w:rsidRDefault="005A7A26" w14:paraId="022A2011" w14:textId="1CC996A5">
      <w:pPr>
        <w:rPr>
          <w:lang w:val="fr-FR"/>
        </w:rPr>
      </w:pPr>
      <w:r>
        <w:rPr>
          <w:lang w:val="fr-FR"/>
        </w:rPr>
        <w:t xml:space="preserve">Pour justifier cette distinction, on peut demander à n’importe qui de décrire une activité tel que </w:t>
      </w:r>
      <w:r w:rsidR="00F41A4F">
        <w:rPr>
          <w:lang w:val="fr-FR"/>
        </w:rPr>
        <w:t xml:space="preserve">« comment faire du vélo », c’est quelque chose d’appris inconsciemment, ce n’est pas réellement verbalisable. </w:t>
      </w:r>
      <w:r w:rsidR="00A6358C">
        <w:rPr>
          <w:lang w:val="fr-FR"/>
        </w:rPr>
        <w:t>On peut également étudier les patient atteint d’amnésie antérograde</w:t>
      </w:r>
      <w:r w:rsidR="00FA5517">
        <w:rPr>
          <w:lang w:val="fr-FR"/>
        </w:rPr>
        <w:t>. D’après une expérience d’</w:t>
      </w:r>
      <w:r w:rsidR="000900E8">
        <w:rPr>
          <w:lang w:val="fr-FR"/>
        </w:rPr>
        <w:t>A</w:t>
      </w:r>
      <w:r w:rsidR="00FA5517">
        <w:rPr>
          <w:lang w:val="fr-FR"/>
        </w:rPr>
        <w:t xml:space="preserve">nthony Damasio, </w:t>
      </w:r>
      <w:r w:rsidR="00C30996">
        <w:rPr>
          <w:lang w:val="fr-FR"/>
        </w:rPr>
        <w:t>ce</w:t>
      </w:r>
      <w:r w:rsidR="000451CC">
        <w:rPr>
          <w:lang w:val="fr-FR"/>
        </w:rPr>
        <w:t xml:space="preserve">s </w:t>
      </w:r>
      <w:r w:rsidR="00C30996">
        <w:rPr>
          <w:lang w:val="fr-FR"/>
        </w:rPr>
        <w:t>personne</w:t>
      </w:r>
      <w:r w:rsidR="000451CC">
        <w:rPr>
          <w:lang w:val="fr-FR"/>
        </w:rPr>
        <w:t xml:space="preserve">s </w:t>
      </w:r>
      <w:r w:rsidR="00FA5517">
        <w:rPr>
          <w:lang w:val="fr-FR"/>
        </w:rPr>
        <w:t xml:space="preserve">sont tout de même </w:t>
      </w:r>
      <w:r w:rsidR="00A10424">
        <w:rPr>
          <w:lang w:val="fr-FR"/>
        </w:rPr>
        <w:t>capables</w:t>
      </w:r>
      <w:r w:rsidR="00FA5517">
        <w:rPr>
          <w:lang w:val="fr-FR"/>
        </w:rPr>
        <w:t xml:space="preserve"> d’apprendre à tricoter avec un métier à tisser, et de maintenir cette connaissance dans le temps. </w:t>
      </w:r>
      <w:r w:rsidR="00B32BE9">
        <w:rPr>
          <w:lang w:val="fr-FR"/>
        </w:rPr>
        <w:t xml:space="preserve">C’est une connaissance procédurale et cela montre que cette mémoire n’est pas </w:t>
      </w:r>
      <w:r w:rsidR="00C30996">
        <w:rPr>
          <w:lang w:val="fr-FR"/>
        </w:rPr>
        <w:t>touchée</w:t>
      </w:r>
      <w:r w:rsidR="00B32BE9">
        <w:rPr>
          <w:lang w:val="fr-FR"/>
        </w:rPr>
        <w:t xml:space="preserve"> contrairement à leur mémoire déclarative.</w:t>
      </w:r>
    </w:p>
    <w:p w:rsidR="00D71304" w:rsidP="004E6BFA" w:rsidRDefault="00836CD9" w14:paraId="1FCE08EC" w14:textId="6C01D39A">
      <w:pPr>
        <w:rPr>
          <w:color w:val="FF0000"/>
          <w:lang w:val="fr-FR"/>
        </w:rPr>
      </w:pPr>
      <w:r w:rsidRPr="00B8380C">
        <w:rPr>
          <w:color w:val="FF0000"/>
          <w:lang w:val="fr-FR"/>
        </w:rPr>
        <w:t xml:space="preserve">Procédurale = ensemble </w:t>
      </w:r>
      <w:r w:rsidRPr="00B8380C" w:rsidR="00A10424">
        <w:rPr>
          <w:color w:val="FF0000"/>
          <w:lang w:val="fr-FR"/>
        </w:rPr>
        <w:t>des connaissances</w:t>
      </w:r>
      <w:r w:rsidRPr="00B8380C">
        <w:rPr>
          <w:color w:val="FF0000"/>
          <w:lang w:val="fr-FR"/>
        </w:rPr>
        <w:t xml:space="preserve"> non verbalisable </w:t>
      </w:r>
      <w:r w:rsidRPr="00B8380C" w:rsidR="00631444">
        <w:rPr>
          <w:color w:val="FF0000"/>
          <w:lang w:val="fr-FR"/>
        </w:rPr>
        <w:t xml:space="preserve">// </w:t>
      </w:r>
      <w:r w:rsidR="006B5577">
        <w:rPr>
          <w:color w:val="FF0000"/>
          <w:lang w:val="fr-FR"/>
        </w:rPr>
        <w:t>contraire</w:t>
      </w:r>
      <w:r w:rsidRPr="00B8380C" w:rsidR="00631444">
        <w:rPr>
          <w:color w:val="FF0000"/>
          <w:lang w:val="fr-FR"/>
        </w:rPr>
        <w:t xml:space="preserve"> ; </w:t>
      </w:r>
      <w:r w:rsidRPr="00B8380C" w:rsidR="001C57F6">
        <w:rPr>
          <w:color w:val="FF0000"/>
          <w:lang w:val="fr-FR"/>
        </w:rPr>
        <w:t xml:space="preserve">décrire activité procédurale / </w:t>
      </w:r>
      <w:proofErr w:type="spellStart"/>
      <w:r w:rsidRPr="00B8380C" w:rsidR="001C57F6">
        <w:rPr>
          <w:color w:val="FF0000"/>
          <w:lang w:val="fr-FR"/>
        </w:rPr>
        <w:t>anthony</w:t>
      </w:r>
      <w:proofErr w:type="spellEnd"/>
      <w:r w:rsidRPr="00B8380C" w:rsidR="001C57F6">
        <w:rPr>
          <w:color w:val="FF0000"/>
          <w:lang w:val="fr-FR"/>
        </w:rPr>
        <w:t xml:space="preserve"> </w:t>
      </w:r>
      <w:proofErr w:type="spellStart"/>
      <w:r w:rsidRPr="00B8380C" w:rsidR="001C57F6">
        <w:rPr>
          <w:color w:val="FF0000"/>
          <w:lang w:val="fr-FR"/>
        </w:rPr>
        <w:t>damasio</w:t>
      </w:r>
      <w:proofErr w:type="spellEnd"/>
      <w:r w:rsidRPr="00B8380C" w:rsidR="001C57F6">
        <w:rPr>
          <w:color w:val="FF0000"/>
          <w:lang w:val="fr-FR"/>
        </w:rPr>
        <w:t xml:space="preserve"> =amnésie antérograde </w:t>
      </w:r>
      <w:r w:rsidRPr="00B8380C" w:rsidR="000451CC">
        <w:rPr>
          <w:color w:val="FF0000"/>
          <w:lang w:val="fr-FR"/>
        </w:rPr>
        <w:t xml:space="preserve">= capable d’apprendre une action </w:t>
      </w:r>
      <w:r w:rsidRPr="00B8380C" w:rsidR="00DA0A8E">
        <w:rPr>
          <w:color w:val="FF0000"/>
          <w:lang w:val="fr-FR"/>
        </w:rPr>
        <w:t>(tricoter avec métier à tisser</w:t>
      </w:r>
      <w:r w:rsidRPr="00B8380C" w:rsidR="00B8380C">
        <w:rPr>
          <w:color w:val="FF0000"/>
          <w:lang w:val="fr-FR"/>
        </w:rPr>
        <w:t>)</w:t>
      </w:r>
      <w:r w:rsidRPr="00B8380C" w:rsidR="00DA0A8E">
        <w:rPr>
          <w:color w:val="FF0000"/>
          <w:lang w:val="fr-FR"/>
        </w:rPr>
        <w:t xml:space="preserve"> </w:t>
      </w:r>
    </w:p>
    <w:p w:rsidRPr="00F51B9D" w:rsidR="00F51B9D" w:rsidP="004E6BFA" w:rsidRDefault="00F51B9D" w14:paraId="1D1FAB6A" w14:textId="37886129">
      <w:pPr>
        <w:rPr>
          <w:color w:val="FF0000"/>
        </w:rPr>
      </w:pPr>
      <w:r w:rsidRPr="00F51B9D">
        <w:rPr>
          <w:color w:val="FF0000"/>
        </w:rPr>
        <w:t xml:space="preserve">Exp </w:t>
      </w:r>
      <w:proofErr w:type="spellStart"/>
      <w:r w:rsidRPr="00F51B9D">
        <w:rPr>
          <w:color w:val="FF0000"/>
        </w:rPr>
        <w:t>damasio</w:t>
      </w:r>
      <w:proofErr w:type="spellEnd"/>
      <w:r w:rsidRPr="00F51B9D">
        <w:rPr>
          <w:color w:val="FF0000"/>
        </w:rPr>
        <w:t xml:space="preserve"> = </w:t>
      </w:r>
      <w:proofErr w:type="spellStart"/>
      <w:r w:rsidRPr="00F51B9D">
        <w:rPr>
          <w:color w:val="FF0000"/>
        </w:rPr>
        <w:t>clive</w:t>
      </w:r>
      <w:proofErr w:type="spellEnd"/>
      <w:r w:rsidRPr="00F51B9D">
        <w:rPr>
          <w:color w:val="FF0000"/>
        </w:rPr>
        <w:t xml:space="preserve"> wearing e</w:t>
      </w:r>
      <w:r>
        <w:rPr>
          <w:color w:val="FF0000"/>
        </w:rPr>
        <w:t xml:space="preserve">t </w:t>
      </w:r>
      <w:proofErr w:type="gramStart"/>
      <w:r>
        <w:rPr>
          <w:color w:val="FF0000"/>
        </w:rPr>
        <w:t>SM ;</w:t>
      </w:r>
      <w:proofErr w:type="gramEnd"/>
      <w:r>
        <w:rPr>
          <w:color w:val="FF0000"/>
        </w:rPr>
        <w:t xml:space="preserve"> </w:t>
      </w:r>
      <w:r w:rsidR="00384F77">
        <w:rPr>
          <w:color w:val="FF0000"/>
        </w:rPr>
        <w:t xml:space="preserve">+ </w:t>
      </w:r>
      <w:proofErr w:type="spellStart"/>
      <w:r w:rsidR="00384F77">
        <w:rPr>
          <w:color w:val="FF0000"/>
        </w:rPr>
        <w:t>masquage</w:t>
      </w:r>
      <w:proofErr w:type="spellEnd"/>
      <w:r w:rsidR="00384F77">
        <w:rPr>
          <w:color w:val="FF0000"/>
        </w:rPr>
        <w:t xml:space="preserve"> verbale </w:t>
      </w:r>
    </w:p>
    <w:p w:rsidR="004E6BFA" w:rsidP="004E6BFA" w:rsidRDefault="004E6BFA" w14:paraId="3A2394A6" w14:textId="51B8BF0E">
      <w:pPr>
        <w:pStyle w:val="ListParagraph"/>
        <w:numPr>
          <w:ilvl w:val="0"/>
          <w:numId w:val="5"/>
        </w:numPr>
        <w:rPr>
          <w:lang w:val="fr-FR"/>
        </w:rPr>
      </w:pPr>
      <w:r w:rsidRPr="004E6BFA">
        <w:rPr>
          <w:lang w:val="fr-FR"/>
        </w:rPr>
        <w:t>Quels arguments peut-on avancer pour justifier la distinction entre mémoire épisodique et mémoire sémantique</w:t>
      </w:r>
      <w:r>
        <w:rPr>
          <w:lang w:val="fr-FR"/>
        </w:rPr>
        <w:t> ?</w:t>
      </w:r>
    </w:p>
    <w:p w:rsidR="004E6BFA" w:rsidP="004E6BFA" w:rsidRDefault="005860C2" w14:paraId="37864E6F" w14:textId="3B429695">
      <w:pPr>
        <w:rPr>
          <w:lang w:val="fr-FR"/>
        </w:rPr>
      </w:pPr>
      <w:r>
        <w:rPr>
          <w:lang w:val="fr-FR"/>
        </w:rPr>
        <w:t>La mé</w:t>
      </w:r>
      <w:r w:rsidR="0045370E">
        <w:rPr>
          <w:lang w:val="fr-FR"/>
        </w:rPr>
        <w:t>m</w:t>
      </w:r>
      <w:r>
        <w:rPr>
          <w:lang w:val="fr-FR"/>
        </w:rPr>
        <w:t xml:space="preserve">oire épisodique est </w:t>
      </w:r>
      <w:r w:rsidR="00441A51">
        <w:rPr>
          <w:lang w:val="fr-FR"/>
        </w:rPr>
        <w:t>une mémoire contextualisée</w:t>
      </w:r>
      <w:r>
        <w:rPr>
          <w:lang w:val="fr-FR"/>
        </w:rPr>
        <w:t xml:space="preserve">, </w:t>
      </w:r>
      <w:r w:rsidR="00290DDA">
        <w:rPr>
          <w:lang w:val="fr-FR"/>
        </w:rPr>
        <w:t>on se souviens du lieu, de la date, et du contenue d’un souvenir qui y est stocké.</w:t>
      </w:r>
      <w:r w:rsidR="002C584F">
        <w:rPr>
          <w:lang w:val="fr-FR"/>
        </w:rPr>
        <w:t xml:space="preserve"> Nous avons même tendance à revivre ces souvenir mentalement, comme un voyage dans le temps. C’est ce qu’on appelle la conscience auto noétique. </w:t>
      </w:r>
      <w:r w:rsidR="002C584F">
        <w:rPr>
          <w:lang w:val="fr-FR"/>
        </w:rPr>
        <w:br/>
      </w:r>
      <w:r w:rsidR="00290DDA">
        <w:rPr>
          <w:lang w:val="fr-FR"/>
        </w:rPr>
        <w:t>La mémoire sémantique quan</w:t>
      </w:r>
      <w:r w:rsidR="002C584F">
        <w:rPr>
          <w:lang w:val="fr-FR"/>
        </w:rPr>
        <w:t>t</w:t>
      </w:r>
      <w:r w:rsidR="00290DDA">
        <w:rPr>
          <w:lang w:val="fr-FR"/>
        </w:rPr>
        <w:t xml:space="preserve"> à elle</w:t>
      </w:r>
      <w:r w:rsidR="00ED7EB7">
        <w:rPr>
          <w:lang w:val="fr-FR"/>
        </w:rPr>
        <w:t xml:space="preserve">, n’est pas contextualisé. On ne se souvient pas où nous avons appris la définition de tel ou tel mot. </w:t>
      </w:r>
      <w:r w:rsidR="00C529FF">
        <w:rPr>
          <w:lang w:val="fr-FR"/>
        </w:rPr>
        <w:br/>
      </w:r>
      <w:r w:rsidR="00C529FF">
        <w:rPr>
          <w:lang w:val="fr-FR"/>
        </w:rPr>
        <w:t xml:space="preserve">Cette distinction s’appuie notamment sur </w:t>
      </w:r>
      <w:r w:rsidR="00441A51">
        <w:rPr>
          <w:lang w:val="fr-FR"/>
        </w:rPr>
        <w:t>des arguments neuropsychologiques</w:t>
      </w:r>
      <w:r w:rsidR="00C529FF">
        <w:rPr>
          <w:lang w:val="fr-FR"/>
        </w:rPr>
        <w:t xml:space="preserve">. Certain patient souffre de démence sémantique, une démence qui touche uniquement la mémoire sémantique. Les patients </w:t>
      </w:r>
      <w:proofErr w:type="gramStart"/>
      <w:r w:rsidR="00C529FF">
        <w:rPr>
          <w:lang w:val="fr-FR"/>
        </w:rPr>
        <w:t>ont</w:t>
      </w:r>
      <w:proofErr w:type="gramEnd"/>
      <w:r w:rsidR="00C529FF">
        <w:rPr>
          <w:lang w:val="fr-FR"/>
        </w:rPr>
        <w:t xml:space="preserve"> des difficultés à identifier les objets </w:t>
      </w:r>
      <w:r w:rsidR="000C6321">
        <w:rPr>
          <w:lang w:val="fr-FR"/>
        </w:rPr>
        <w:t xml:space="preserve">mais peuvent parfaitement se souvenir d’où il était à tel moment, avec qui, etc. </w:t>
      </w:r>
      <w:r w:rsidR="00AC7248">
        <w:rPr>
          <w:lang w:val="fr-FR"/>
        </w:rPr>
        <w:t xml:space="preserve">A l’opposé se trouve </w:t>
      </w:r>
      <w:r w:rsidR="00441A51">
        <w:rPr>
          <w:lang w:val="fr-FR"/>
        </w:rPr>
        <w:t>les personnes atteintes</w:t>
      </w:r>
      <w:r w:rsidR="00AC7248">
        <w:rPr>
          <w:lang w:val="fr-FR"/>
        </w:rPr>
        <w:t xml:space="preserve"> d’amnésie rétrograde, où c’est leur mémoire épisodique </w:t>
      </w:r>
      <w:proofErr w:type="spellStart"/>
      <w:r w:rsidR="00441A51">
        <w:rPr>
          <w:lang w:val="fr-FR"/>
        </w:rPr>
        <w:t>à</w:t>
      </w:r>
      <w:proofErr w:type="spellEnd"/>
      <w:r w:rsidR="00441A51">
        <w:rPr>
          <w:lang w:val="fr-FR"/>
        </w:rPr>
        <w:t xml:space="preserve"> disparu. C’est une dissociation double.</w:t>
      </w:r>
    </w:p>
    <w:p w:rsidRPr="00A02D4D" w:rsidR="00384F77" w:rsidP="004E6BFA" w:rsidRDefault="009924BB" w14:paraId="6C35044D" w14:textId="6D843B85">
      <w:pPr>
        <w:rPr>
          <w:color w:val="FF0000"/>
          <w:lang w:val="fr-FR"/>
        </w:rPr>
      </w:pPr>
      <w:r w:rsidRPr="00A02D4D">
        <w:rPr>
          <w:color w:val="FF0000"/>
          <w:lang w:val="fr-FR"/>
        </w:rPr>
        <w:t xml:space="preserve">Mémoire épisodique= </w:t>
      </w:r>
      <w:r w:rsidRPr="00D71E91" w:rsidR="00D71E91">
        <w:rPr>
          <w:color w:val="FF0000"/>
          <w:lang w:val="fr-FR"/>
        </w:rPr>
        <w:t>argument de Tulving</w:t>
      </w:r>
      <w:r w:rsidR="00D71E91">
        <w:rPr>
          <w:color w:val="FF0000"/>
          <w:lang w:val="fr-FR"/>
        </w:rPr>
        <w:t xml:space="preserve"> : </w:t>
      </w:r>
      <w:r w:rsidRPr="00A02D4D">
        <w:rPr>
          <w:color w:val="FF0000"/>
          <w:lang w:val="fr-FR"/>
        </w:rPr>
        <w:t>contexte + conscience auto-noétique</w:t>
      </w:r>
      <w:r w:rsidRPr="00A02D4D" w:rsidR="00F504D0">
        <w:rPr>
          <w:color w:val="FF0000"/>
          <w:lang w:val="fr-FR"/>
        </w:rPr>
        <w:t xml:space="preserve">, </w:t>
      </w:r>
      <w:r w:rsidRPr="00A02D4D">
        <w:rPr>
          <w:color w:val="FF0000"/>
          <w:lang w:val="fr-FR"/>
        </w:rPr>
        <w:t xml:space="preserve">mémoire </w:t>
      </w:r>
      <w:r w:rsidRPr="00A02D4D" w:rsidR="00F504D0">
        <w:rPr>
          <w:color w:val="FF0000"/>
          <w:lang w:val="fr-FR"/>
        </w:rPr>
        <w:t>sémantique=inverse </w:t>
      </w:r>
      <w:r w:rsidRPr="00A02D4D" w:rsidR="00931F3D">
        <w:rPr>
          <w:color w:val="FF0000"/>
          <w:lang w:val="fr-FR"/>
        </w:rPr>
        <w:t xml:space="preserve">; </w:t>
      </w:r>
      <w:r w:rsidR="00D71E91">
        <w:rPr>
          <w:color w:val="FF0000"/>
          <w:lang w:val="fr-FR"/>
        </w:rPr>
        <w:br/>
      </w:r>
      <w:r w:rsidRPr="00A02D4D" w:rsidR="00931F3D">
        <w:rPr>
          <w:color w:val="FF0000"/>
          <w:lang w:val="fr-FR"/>
        </w:rPr>
        <w:t>argument</w:t>
      </w:r>
      <w:r w:rsidRPr="00A02D4D" w:rsidR="004327A0">
        <w:rPr>
          <w:color w:val="FF0000"/>
          <w:lang w:val="fr-FR"/>
        </w:rPr>
        <w:t xml:space="preserve"> neuropsy=dém</w:t>
      </w:r>
      <w:r w:rsidRPr="00A02D4D" w:rsidR="00360D0A">
        <w:rPr>
          <w:color w:val="FF0000"/>
          <w:lang w:val="fr-FR"/>
        </w:rPr>
        <w:t>e</w:t>
      </w:r>
      <w:r w:rsidRPr="00A02D4D" w:rsidR="004327A0">
        <w:rPr>
          <w:color w:val="FF0000"/>
          <w:lang w:val="fr-FR"/>
        </w:rPr>
        <w:t>nce sémantique</w:t>
      </w:r>
      <w:r w:rsidR="00384F77">
        <w:rPr>
          <w:color w:val="FF0000"/>
          <w:lang w:val="fr-FR"/>
        </w:rPr>
        <w:t xml:space="preserve"> (ne sais plus </w:t>
      </w:r>
      <w:proofErr w:type="spellStart"/>
      <w:r w:rsidR="00384F77">
        <w:rPr>
          <w:color w:val="FF0000"/>
          <w:lang w:val="fr-FR"/>
        </w:rPr>
        <w:t>reconaitre</w:t>
      </w:r>
      <w:proofErr w:type="spellEnd"/>
      <w:r w:rsidR="00384F77">
        <w:rPr>
          <w:color w:val="FF0000"/>
          <w:lang w:val="fr-FR"/>
        </w:rPr>
        <w:t xml:space="preserve"> un </w:t>
      </w:r>
      <w:proofErr w:type="spellStart"/>
      <w:r w:rsidR="00384F77">
        <w:rPr>
          <w:color w:val="FF0000"/>
          <w:lang w:val="fr-FR"/>
        </w:rPr>
        <w:t>pinguin</w:t>
      </w:r>
      <w:proofErr w:type="spellEnd"/>
      <w:r w:rsidR="00384F77">
        <w:rPr>
          <w:color w:val="FF0000"/>
          <w:lang w:val="fr-FR"/>
        </w:rPr>
        <w:t xml:space="preserve"> mais reconnait les </w:t>
      </w:r>
      <w:proofErr w:type="gramStart"/>
      <w:r w:rsidR="00384F77">
        <w:rPr>
          <w:color w:val="FF0000"/>
          <w:lang w:val="fr-FR"/>
        </w:rPr>
        <w:t>gens)</w:t>
      </w:r>
      <w:r w:rsidRPr="00A02D4D" w:rsidR="004327A0">
        <w:rPr>
          <w:color w:val="FF0000"/>
          <w:lang w:val="fr-FR"/>
        </w:rPr>
        <w:t>/</w:t>
      </w:r>
      <w:proofErr w:type="gramEnd"/>
      <w:r w:rsidRPr="00A02D4D" w:rsidR="004327A0">
        <w:rPr>
          <w:color w:val="FF0000"/>
          <w:lang w:val="fr-FR"/>
        </w:rPr>
        <w:t>/amnésie antérograde</w:t>
      </w:r>
    </w:p>
    <w:p w:rsidR="004E6BFA" w:rsidP="004E6BFA" w:rsidRDefault="004E6BFA" w14:paraId="663F5D89" w14:textId="46FE26C0">
      <w:pPr>
        <w:pStyle w:val="ListParagraph"/>
        <w:numPr>
          <w:ilvl w:val="0"/>
          <w:numId w:val="5"/>
        </w:numPr>
        <w:rPr>
          <w:lang w:val="fr-FR"/>
        </w:rPr>
      </w:pPr>
      <w:r w:rsidRPr="004E6BFA">
        <w:rPr>
          <w:lang w:val="fr-FR"/>
        </w:rPr>
        <w:t>Quelles sont les limites de la distinction entre mémoire épisodique et sémantique ?</w:t>
      </w:r>
    </w:p>
    <w:p w:rsidR="00974714" w:rsidP="004E6BFA" w:rsidRDefault="00462B5E" w14:paraId="66D92A08" w14:textId="724CD439">
      <w:pPr>
        <w:rPr>
          <w:lang w:val="fr-FR"/>
        </w:rPr>
      </w:pPr>
      <w:r>
        <w:rPr>
          <w:lang w:val="fr-FR"/>
        </w:rPr>
        <w:t xml:space="preserve">Malgré ces distinctions, les deux mémoires </w:t>
      </w:r>
      <w:r w:rsidRPr="43C70C83">
        <w:rPr>
          <w:lang w:val="fr-FR"/>
        </w:rPr>
        <w:t>fonctionnent</w:t>
      </w:r>
      <w:r>
        <w:rPr>
          <w:lang w:val="fr-FR"/>
        </w:rPr>
        <w:t xml:space="preserve"> </w:t>
      </w:r>
      <w:r w:rsidR="005806B1">
        <w:rPr>
          <w:lang w:val="fr-FR"/>
        </w:rPr>
        <w:t>ensemble</w:t>
      </w:r>
      <w:r>
        <w:rPr>
          <w:lang w:val="fr-FR"/>
        </w:rPr>
        <w:t xml:space="preserve">. En effet </w:t>
      </w:r>
      <w:r w:rsidR="00826C88">
        <w:rPr>
          <w:lang w:val="fr-FR"/>
        </w:rPr>
        <w:t xml:space="preserve">toute connaissance est d’abord acquise quelque part à </w:t>
      </w:r>
      <w:r w:rsidR="00A02D4D">
        <w:rPr>
          <w:lang w:val="fr-FR"/>
        </w:rPr>
        <w:t>un moment donné</w:t>
      </w:r>
      <w:r w:rsidR="00826C88">
        <w:rPr>
          <w:lang w:val="fr-FR"/>
        </w:rPr>
        <w:t xml:space="preserve">, indiquant une nécessité de la mémoire épisodique pour l’encodage en mémoire sémantique. </w:t>
      </w:r>
      <w:r w:rsidRPr="004F299F" w:rsidR="00AD2470">
        <w:rPr>
          <w:lang w:val="fr-FR"/>
        </w:rPr>
        <w:br/>
      </w:r>
      <w:r w:rsidR="00AD2470">
        <w:rPr>
          <w:lang w:val="fr-FR"/>
        </w:rPr>
        <w:t xml:space="preserve">Comme l’a démontré Olivier </w:t>
      </w:r>
      <w:proofErr w:type="spellStart"/>
      <w:r w:rsidR="00AD2470">
        <w:rPr>
          <w:lang w:val="fr-FR"/>
        </w:rPr>
        <w:t>Piguet</w:t>
      </w:r>
      <w:proofErr w:type="spellEnd"/>
      <w:r w:rsidR="00AD2470">
        <w:rPr>
          <w:lang w:val="fr-FR"/>
        </w:rPr>
        <w:t xml:space="preserve"> en étudiant des patients </w:t>
      </w:r>
      <w:r w:rsidR="005806B1">
        <w:rPr>
          <w:lang w:val="fr-FR"/>
        </w:rPr>
        <w:t>souffrant</w:t>
      </w:r>
      <w:r w:rsidR="00AD2470">
        <w:rPr>
          <w:lang w:val="fr-FR"/>
        </w:rPr>
        <w:t xml:space="preserve"> d’Alzheimer </w:t>
      </w:r>
      <w:r w:rsidR="00B16DF3">
        <w:rPr>
          <w:lang w:val="fr-FR"/>
        </w:rPr>
        <w:t>et des patients atteint d’une dém</w:t>
      </w:r>
      <w:r w:rsidR="006A1A77">
        <w:rPr>
          <w:lang w:val="fr-FR"/>
        </w:rPr>
        <w:t>e</w:t>
      </w:r>
      <w:r w:rsidR="00B16DF3">
        <w:rPr>
          <w:lang w:val="fr-FR"/>
        </w:rPr>
        <w:t xml:space="preserve">nce sémantique, la mémoire </w:t>
      </w:r>
      <w:r w:rsidR="00F611D0">
        <w:rPr>
          <w:lang w:val="fr-FR"/>
        </w:rPr>
        <w:t>sémantique</w:t>
      </w:r>
      <w:r w:rsidR="00B16DF3">
        <w:rPr>
          <w:lang w:val="fr-FR"/>
        </w:rPr>
        <w:t xml:space="preserve"> est nécessaire pour la récupération en mémoire épisodique. En effet toute mémoire épisodique comporte du contenue sémantique. </w:t>
      </w:r>
      <w:r w:rsidR="006D52E8">
        <w:rPr>
          <w:lang w:val="fr-FR"/>
        </w:rPr>
        <w:t xml:space="preserve">De plus l’élaboration d’un contenue sémantique semble essentielle pour bien encoder une information. </w:t>
      </w:r>
      <w:commentRangeStart w:id="12"/>
      <w:r w:rsidR="00974714">
        <w:rPr>
          <w:lang w:val="fr-FR"/>
        </w:rPr>
        <w:t>(+</w:t>
      </w:r>
      <w:r w:rsidR="005806B1">
        <w:rPr>
          <w:lang w:val="fr-FR"/>
        </w:rPr>
        <w:t xml:space="preserve"> </w:t>
      </w:r>
      <w:r w:rsidR="00974714">
        <w:rPr>
          <w:lang w:val="fr-FR"/>
        </w:rPr>
        <w:t>congruence sémantique).</w:t>
      </w:r>
      <w:commentRangeEnd w:id="12"/>
      <w:r w:rsidR="00B16EB9">
        <w:rPr>
          <w:rStyle w:val="CommentReference"/>
        </w:rPr>
        <w:commentReference w:id="12"/>
      </w:r>
      <w:r w:rsidRPr="004F299F" w:rsidR="00974714">
        <w:rPr>
          <w:lang w:val="fr-FR"/>
        </w:rPr>
        <w:br/>
      </w:r>
      <w:r w:rsidR="00DE7A67">
        <w:rPr>
          <w:lang w:val="fr-FR"/>
        </w:rPr>
        <w:lastRenderedPageBreak/>
        <w:t xml:space="preserve">Dernier lien possible, certaine mémoire sont à la fois </w:t>
      </w:r>
      <w:r w:rsidR="006B3116">
        <w:rPr>
          <w:lang w:val="fr-FR"/>
        </w:rPr>
        <w:t>des mémoires sémantiques</w:t>
      </w:r>
      <w:r w:rsidR="00DE7A67">
        <w:rPr>
          <w:lang w:val="fr-FR"/>
        </w:rPr>
        <w:t xml:space="preserve"> et des mémoire épisodiques. </w:t>
      </w:r>
      <w:r w:rsidR="007D50A5">
        <w:rPr>
          <w:lang w:val="fr-FR"/>
        </w:rPr>
        <w:t xml:space="preserve">En général ce sont les informations sur nous même, notre date de naissance, le nom de nos parents, etc. </w:t>
      </w:r>
      <w:r w:rsidR="00DC2C56">
        <w:rPr>
          <w:lang w:val="fr-FR"/>
        </w:rPr>
        <w:t xml:space="preserve">On peut tester cela avec la mesure d’une N400 en EEG et certaines questions </w:t>
      </w:r>
      <w:r w:rsidR="00F611D0">
        <w:rPr>
          <w:lang w:val="fr-FR"/>
        </w:rPr>
        <w:t>demandant la récupération d’un souvenir en mémoire épisodique, sémantique, ou d’un souvenir hybride.</w:t>
      </w:r>
    </w:p>
    <w:p w:rsidRPr="00FC7571" w:rsidR="00F65D43" w:rsidP="004E6BFA" w:rsidRDefault="006339CC" w14:paraId="0E2E29F5" w14:textId="08FAC9D3">
      <w:pPr>
        <w:rPr>
          <w:color w:val="FF0000"/>
          <w:lang w:val="fr-FR"/>
        </w:rPr>
      </w:pPr>
      <w:r w:rsidRPr="00FC7571">
        <w:rPr>
          <w:color w:val="FF0000"/>
          <w:lang w:val="fr-FR"/>
        </w:rPr>
        <w:t xml:space="preserve">Fonctionne ensemble= </w:t>
      </w:r>
      <w:r w:rsidRPr="00FC7571" w:rsidR="00467A37">
        <w:rPr>
          <w:color w:val="FF0000"/>
          <w:lang w:val="fr-FR"/>
        </w:rPr>
        <w:t xml:space="preserve">toute mémoire </w:t>
      </w:r>
      <w:r w:rsidRPr="00FC7571" w:rsidR="00882012">
        <w:rPr>
          <w:color w:val="FF0000"/>
          <w:lang w:val="fr-FR"/>
        </w:rPr>
        <w:t>acquise</w:t>
      </w:r>
      <w:r w:rsidRPr="00FC7571" w:rsidR="00467A37">
        <w:rPr>
          <w:color w:val="FF0000"/>
          <w:lang w:val="fr-FR"/>
        </w:rPr>
        <w:t xml:space="preserve"> avec contexte, élaboration</w:t>
      </w:r>
      <w:r w:rsidRPr="00FC7571" w:rsidR="000A68C8">
        <w:rPr>
          <w:color w:val="FF0000"/>
          <w:lang w:val="fr-FR"/>
        </w:rPr>
        <w:t xml:space="preserve"> sémantiqu</w:t>
      </w:r>
      <w:r w:rsidR="006E231A">
        <w:rPr>
          <w:color w:val="FF0000"/>
          <w:lang w:val="fr-FR"/>
        </w:rPr>
        <w:t>e</w:t>
      </w:r>
      <w:r w:rsidRPr="00FC7571" w:rsidR="00ED6CC7">
        <w:rPr>
          <w:color w:val="FF0000"/>
          <w:lang w:val="fr-FR"/>
        </w:rPr>
        <w:t xml:space="preserve">, congruence </w:t>
      </w:r>
      <w:r w:rsidRPr="00FC7571" w:rsidR="00882012">
        <w:rPr>
          <w:color w:val="FF0000"/>
          <w:lang w:val="fr-FR"/>
        </w:rPr>
        <w:t>sémantique</w:t>
      </w:r>
      <w:r w:rsidR="00384F77">
        <w:rPr>
          <w:color w:val="FF0000"/>
          <w:lang w:val="fr-FR"/>
        </w:rPr>
        <w:t> ;</w:t>
      </w:r>
      <w:r w:rsidRPr="00FC7571" w:rsidR="006F4244">
        <w:rPr>
          <w:color w:val="FF0000"/>
          <w:lang w:val="fr-FR"/>
        </w:rPr>
        <w:t xml:space="preserve"> certaine mémoire=épisodique=sémantique</w:t>
      </w:r>
      <w:r w:rsidR="00384F77">
        <w:rPr>
          <w:color w:val="FF0000"/>
          <w:lang w:val="fr-FR"/>
        </w:rPr>
        <w:t xml:space="preserve"> (connaissance sur nous (naissance, vile </w:t>
      </w:r>
      <w:proofErr w:type="spellStart"/>
      <w:r w:rsidR="00384F77">
        <w:rPr>
          <w:color w:val="FF0000"/>
          <w:lang w:val="fr-FR"/>
        </w:rPr>
        <w:t>ect</w:t>
      </w:r>
      <w:proofErr w:type="spellEnd"/>
      <w:r w:rsidR="00384F77">
        <w:rPr>
          <w:color w:val="FF0000"/>
          <w:lang w:val="fr-FR"/>
        </w:rPr>
        <w:t>)</w:t>
      </w:r>
      <w:r w:rsidRPr="00FC7571" w:rsidR="00ED6CC7">
        <w:rPr>
          <w:color w:val="FF0000"/>
          <w:lang w:val="fr-FR"/>
        </w:rPr>
        <w:t xml:space="preserve"> </w:t>
      </w:r>
      <w:r w:rsidRPr="00FC7571" w:rsidR="00843A6D">
        <w:rPr>
          <w:color w:val="FF0000"/>
          <w:lang w:val="fr-FR"/>
        </w:rPr>
        <w:t xml:space="preserve">; </w:t>
      </w:r>
      <w:r w:rsidR="00882012">
        <w:rPr>
          <w:color w:val="FF0000"/>
          <w:lang w:val="fr-FR"/>
        </w:rPr>
        <w:br/>
      </w:r>
      <w:r w:rsidRPr="00FC7571" w:rsidR="004E28E0">
        <w:rPr>
          <w:color w:val="FF0000"/>
          <w:lang w:val="fr-FR"/>
        </w:rPr>
        <w:t>exp=</w:t>
      </w:r>
      <w:r w:rsidR="00882012">
        <w:rPr>
          <w:color w:val="FF0000"/>
          <w:lang w:val="fr-FR"/>
        </w:rPr>
        <w:t>O</w:t>
      </w:r>
      <w:r w:rsidRPr="00FC7571" w:rsidR="004E28E0">
        <w:rPr>
          <w:color w:val="FF0000"/>
          <w:lang w:val="fr-FR"/>
        </w:rPr>
        <w:t xml:space="preserve">livier </w:t>
      </w:r>
      <w:proofErr w:type="spellStart"/>
      <w:r w:rsidR="00882012">
        <w:rPr>
          <w:color w:val="FF0000"/>
          <w:lang w:val="fr-FR"/>
        </w:rPr>
        <w:t>P</w:t>
      </w:r>
      <w:r w:rsidRPr="00FC7571" w:rsidR="004E28E0">
        <w:rPr>
          <w:color w:val="FF0000"/>
          <w:lang w:val="fr-FR"/>
        </w:rPr>
        <w:t>iguet</w:t>
      </w:r>
      <w:proofErr w:type="spellEnd"/>
      <w:r w:rsidRPr="00FC7571" w:rsidR="004E28E0">
        <w:rPr>
          <w:color w:val="FF0000"/>
          <w:lang w:val="fr-FR"/>
        </w:rPr>
        <w:t xml:space="preserve"> = </w:t>
      </w:r>
      <w:r w:rsidRPr="00FC7571" w:rsidR="0041756C">
        <w:rPr>
          <w:color w:val="FF0000"/>
          <w:lang w:val="fr-FR"/>
        </w:rPr>
        <w:t xml:space="preserve">Alzheimer vs démence sémantique -&gt; </w:t>
      </w:r>
      <w:r w:rsidR="00187BCF">
        <w:rPr>
          <w:color w:val="FF0000"/>
          <w:lang w:val="fr-FR"/>
        </w:rPr>
        <w:t>difficulté </w:t>
      </w:r>
      <w:r w:rsidR="00B84AAF">
        <w:rPr>
          <w:color w:val="FF0000"/>
          <w:lang w:val="fr-FR"/>
        </w:rPr>
        <w:t xml:space="preserve">passé récent </w:t>
      </w:r>
      <w:r w:rsidR="00187BCF">
        <w:rPr>
          <w:color w:val="FF0000"/>
          <w:lang w:val="fr-FR"/>
        </w:rPr>
        <w:t xml:space="preserve">: </w:t>
      </w:r>
      <w:r w:rsidRPr="00FC7571" w:rsidR="00AA2213">
        <w:rPr>
          <w:color w:val="FF0000"/>
          <w:lang w:val="fr-FR"/>
        </w:rPr>
        <w:t>Alzheimer</w:t>
      </w:r>
      <w:r w:rsidRPr="00FC7571" w:rsidR="0041756C">
        <w:rPr>
          <w:color w:val="FF0000"/>
          <w:lang w:val="fr-FR"/>
        </w:rPr>
        <w:t xml:space="preserve"> </w:t>
      </w:r>
      <w:r w:rsidR="00B84AAF">
        <w:rPr>
          <w:color w:val="FF0000"/>
          <w:lang w:val="fr-FR"/>
        </w:rPr>
        <w:t xml:space="preserve">&gt; </w:t>
      </w:r>
      <w:r w:rsidRPr="00FC7571" w:rsidR="00882012">
        <w:rPr>
          <w:color w:val="FF0000"/>
          <w:lang w:val="fr-FR"/>
        </w:rPr>
        <w:t>démence</w:t>
      </w:r>
      <w:r w:rsidR="00AA2213">
        <w:rPr>
          <w:color w:val="FF0000"/>
          <w:lang w:val="fr-FR"/>
        </w:rPr>
        <w:t xml:space="preserve"> // difficulté passé : Alzheimer = démence </w:t>
      </w:r>
      <w:r w:rsidRPr="00FC7571" w:rsidR="006F4244">
        <w:rPr>
          <w:color w:val="FF0000"/>
          <w:lang w:val="fr-FR"/>
        </w:rPr>
        <w:t>;</w:t>
      </w:r>
      <w:r w:rsidR="00882012">
        <w:rPr>
          <w:color w:val="FF0000"/>
          <w:lang w:val="fr-FR"/>
        </w:rPr>
        <w:br/>
      </w:r>
      <w:r w:rsidRPr="00FC7571" w:rsidR="007D4822">
        <w:rPr>
          <w:color w:val="FF0000"/>
          <w:lang w:val="fr-FR"/>
        </w:rPr>
        <w:t xml:space="preserve">exp=Louis </w:t>
      </w:r>
      <w:proofErr w:type="spellStart"/>
      <w:r w:rsidRPr="00FC7571" w:rsidR="007D4822">
        <w:rPr>
          <w:color w:val="FF0000"/>
          <w:lang w:val="fr-FR"/>
        </w:rPr>
        <w:t>Renoult</w:t>
      </w:r>
      <w:proofErr w:type="spellEnd"/>
      <w:r w:rsidRPr="00FC7571" w:rsidR="00FC7571">
        <w:rPr>
          <w:color w:val="FF0000"/>
          <w:lang w:val="fr-FR"/>
        </w:rPr>
        <w:t xml:space="preserve">, </w:t>
      </w:r>
      <w:r w:rsidRPr="00FC7571" w:rsidR="00D17703">
        <w:rPr>
          <w:color w:val="FF0000"/>
          <w:lang w:val="fr-FR"/>
        </w:rPr>
        <w:t>N400</w:t>
      </w:r>
      <w:r w:rsidRPr="00FC7571" w:rsidR="00FC7571">
        <w:rPr>
          <w:color w:val="FF0000"/>
          <w:lang w:val="fr-FR"/>
        </w:rPr>
        <w:t>=mémoire sémantique, question sémantique/épisodique/hybride (</w:t>
      </w:r>
      <w:r w:rsidRPr="00FC7571" w:rsidR="00882012">
        <w:rPr>
          <w:color w:val="FF0000"/>
          <w:lang w:val="fr-FR"/>
        </w:rPr>
        <w:t>question non connue</w:t>
      </w:r>
      <w:r w:rsidRPr="00FC7571" w:rsidR="00FC7571">
        <w:rPr>
          <w:color w:val="FF0000"/>
          <w:lang w:val="fr-FR"/>
        </w:rPr>
        <w:t xml:space="preserve"> à réviser)</w:t>
      </w:r>
    </w:p>
    <w:p w:rsidR="00AC008F" w:rsidP="00760441" w:rsidRDefault="004D4A2B" w14:paraId="655C3F4A" w14:textId="60BDC8C5">
      <w:pPr>
        <w:pStyle w:val="Heading2"/>
        <w:rPr>
          <w:lang w:val="fr-FR"/>
        </w:rPr>
      </w:pPr>
      <w:r w:rsidRPr="004D4A2B">
        <w:rPr>
          <w:lang w:val="fr-FR"/>
        </w:rPr>
        <w:t xml:space="preserve">Cours </w:t>
      </w:r>
      <w:proofErr w:type="gramStart"/>
      <w:r w:rsidRPr="004D4A2B">
        <w:rPr>
          <w:lang w:val="fr-FR"/>
        </w:rPr>
        <w:t>5:</w:t>
      </w:r>
      <w:proofErr w:type="gramEnd"/>
      <w:r w:rsidRPr="004D4A2B">
        <w:rPr>
          <w:lang w:val="fr-FR"/>
        </w:rPr>
        <w:t xml:space="preserve"> La mémoire sémantique I</w:t>
      </w:r>
    </w:p>
    <w:p w:rsidR="004D4A2B" w:rsidP="004D4A2B" w:rsidRDefault="004D4A2B" w14:paraId="481DB786" w14:textId="77777777">
      <w:pPr>
        <w:pStyle w:val="ListParagraph"/>
        <w:numPr>
          <w:ilvl w:val="0"/>
          <w:numId w:val="5"/>
        </w:numPr>
        <w:rPr>
          <w:lang w:val="fr-FR"/>
        </w:rPr>
      </w:pPr>
      <w:r w:rsidRPr="004D4A2B">
        <w:rPr>
          <w:lang w:val="fr-FR"/>
        </w:rPr>
        <w:t>Sur quels principes repose le modèle de Collins et Quillian ? Quels arguments expérimentaux peut-on avancer en sa faveur ? Ces arguments tiennent-ils la route ?</w:t>
      </w:r>
    </w:p>
    <w:p w:rsidR="0074646C" w:rsidP="006B3116" w:rsidRDefault="00520CEB" w14:paraId="13F45F92" w14:textId="15298EE8">
      <w:pPr>
        <w:rPr>
          <w:lang w:val="fr-FR"/>
        </w:rPr>
      </w:pPr>
      <w:r>
        <w:rPr>
          <w:lang w:val="fr-FR"/>
        </w:rPr>
        <w:t xml:space="preserve">Le modèle de Collins et Quillian propose une mémoire sémantique prenant la forme d’une hiérarchie, d’un arbre. Charque node représente un concept comportant ces propriétés. Ces node héritent des propriétés des nodes qui lui sont parente, c’est ce qu’on appelle l’économie </w:t>
      </w:r>
      <w:r w:rsidR="0074646C">
        <w:rPr>
          <w:lang w:val="fr-FR"/>
        </w:rPr>
        <w:t>de stockage</w:t>
      </w:r>
      <w:r>
        <w:rPr>
          <w:lang w:val="fr-FR"/>
        </w:rPr>
        <w:t>.</w:t>
      </w:r>
      <w:r w:rsidRPr="00520CEB">
        <w:rPr>
          <w:lang w:val="fr-FR"/>
        </w:rPr>
        <w:t xml:space="preserve"> Plus la node est à un niveau élevé dans la hiérarchie plus elle correspond à un concept générique.</w:t>
      </w:r>
      <w:r w:rsidR="0074646C">
        <w:rPr>
          <w:lang w:val="fr-FR"/>
        </w:rPr>
        <w:br/>
      </w:r>
      <w:r w:rsidR="0074646C">
        <w:rPr>
          <w:lang w:val="fr-FR"/>
        </w:rPr>
        <w:t xml:space="preserve">Pour appuyer leur modèle, Collins et </w:t>
      </w:r>
      <w:proofErr w:type="spellStart"/>
      <w:r w:rsidR="0074646C">
        <w:rPr>
          <w:lang w:val="fr-FR"/>
        </w:rPr>
        <w:t>Quilian</w:t>
      </w:r>
      <w:proofErr w:type="spellEnd"/>
      <w:r w:rsidR="0074646C">
        <w:rPr>
          <w:lang w:val="fr-FR"/>
        </w:rPr>
        <w:t xml:space="preserve"> ont monté l’expérience suivante. En posant des questions sur des propriétés plus ou moins générique, et donc plus ou moins haute dans la hiérarchie, le temps de réaction devrait être plus ou moins long. En effet si la propriété demandée est générique, alors il faut parcourir chaque node en partant du bas pour remonter dans l’arbre, cela prendrait donc plus de temps. Et c’est ce qu’ils ont trouvé dans les résultats de leur expérience ! Validant la hiérarchie des nodes et l’économie de stockage.</w:t>
      </w:r>
      <w:r w:rsidR="0074646C">
        <w:rPr>
          <w:lang w:val="fr-FR"/>
        </w:rPr>
        <w:br/>
      </w:r>
      <w:r w:rsidR="0074646C">
        <w:rPr>
          <w:lang w:val="fr-FR"/>
        </w:rPr>
        <w:t xml:space="preserve">Mais, imaginons la même expérience avec des questions où la réponse serait négative. On devrait alors remonter tout l’arbre jusqu’à la racine, et donc des temps de réaction long. Or ce n’est pas ce qu’on observe. </w:t>
      </w:r>
      <w:proofErr w:type="spellStart"/>
      <w:r w:rsidR="0074646C">
        <w:rPr>
          <w:lang w:val="fr-FR"/>
        </w:rPr>
        <w:t>Corad</w:t>
      </w:r>
      <w:proofErr w:type="spellEnd"/>
      <w:r w:rsidR="0074646C">
        <w:rPr>
          <w:lang w:val="fr-FR"/>
        </w:rPr>
        <w:t xml:space="preserve"> a alors proposé que cela les résultats obtenus était justifié par la fréquence dans la langue, ce qu’il valida grâce à une expérience faisant varier la distance sémantique (entre les nodes) et la fréquence</w:t>
      </w:r>
      <w:r w:rsidR="00C8091B">
        <w:rPr>
          <w:lang w:val="fr-FR"/>
        </w:rPr>
        <w:t>. Uniquement la fréquence avait un effet sur les temps de réponse.</w:t>
      </w:r>
      <w:r w:rsidR="0074646C">
        <w:rPr>
          <w:lang w:val="fr-FR"/>
        </w:rPr>
        <w:t xml:space="preserve"> </w:t>
      </w:r>
    </w:p>
    <w:p w:rsidRPr="00D26FF1" w:rsidR="009E6F60" w:rsidP="006B3116" w:rsidRDefault="009E6F60" w14:paraId="2DDD983B" w14:textId="32FE452B">
      <w:pPr>
        <w:rPr>
          <w:color w:val="FF0000"/>
          <w:lang w:val="fr-FR"/>
        </w:rPr>
      </w:pPr>
      <w:proofErr w:type="spellStart"/>
      <w:r w:rsidRPr="00D26FF1">
        <w:rPr>
          <w:color w:val="FF0000"/>
          <w:lang w:val="fr-FR"/>
        </w:rPr>
        <w:t>Collins&amp;Quilian</w:t>
      </w:r>
      <w:proofErr w:type="spellEnd"/>
      <w:r w:rsidRPr="00D26FF1">
        <w:rPr>
          <w:color w:val="FF0000"/>
          <w:lang w:val="fr-FR"/>
        </w:rPr>
        <w:t>=</w:t>
      </w:r>
      <w:proofErr w:type="spellStart"/>
      <w:r w:rsidRPr="00D26FF1">
        <w:rPr>
          <w:color w:val="FF0000"/>
          <w:lang w:val="fr-FR"/>
        </w:rPr>
        <w:t>node+hyrachie+héritage</w:t>
      </w:r>
      <w:proofErr w:type="spellEnd"/>
      <w:r w:rsidRPr="00D26FF1" w:rsidR="00987B3A">
        <w:rPr>
          <w:color w:val="FF0000"/>
          <w:lang w:val="fr-FR"/>
        </w:rPr>
        <w:t xml:space="preserve"> ; exp= question +- générique -&gt; TR +- </w:t>
      </w:r>
      <w:proofErr w:type="spellStart"/>
      <w:r w:rsidRPr="00D26FF1" w:rsidR="00987B3A">
        <w:rPr>
          <w:color w:val="FF0000"/>
          <w:lang w:val="fr-FR"/>
        </w:rPr>
        <w:t>loing</w:t>
      </w:r>
      <w:proofErr w:type="spellEnd"/>
      <w:r w:rsidRPr="00D26FF1" w:rsidR="00987B3A">
        <w:rPr>
          <w:color w:val="FF0000"/>
          <w:lang w:val="fr-FR"/>
        </w:rPr>
        <w:t xml:space="preserve"> </w:t>
      </w:r>
      <w:r w:rsidRPr="00D26FF1" w:rsidR="00CC6877">
        <w:rPr>
          <w:color w:val="FF0000"/>
          <w:lang w:val="fr-FR"/>
        </w:rPr>
        <w:t>-&gt; node en partant du bas ; limite = question négative</w:t>
      </w:r>
      <w:r w:rsidRPr="00D26FF1" w:rsidR="00903258">
        <w:rPr>
          <w:color w:val="FF0000"/>
          <w:lang w:val="fr-FR"/>
        </w:rPr>
        <w:t xml:space="preserve">=remonter tout=TR +++ </w:t>
      </w:r>
      <w:r w:rsidRPr="00D26FF1" w:rsidR="00D378C0">
        <w:rPr>
          <w:rFonts w:ascii="Wingdings" w:hAnsi="Wingdings" w:eastAsia="Wingdings" w:cs="Wingdings"/>
          <w:color w:val="FF0000"/>
          <w:lang w:val="fr-FR"/>
        </w:rPr>
        <w:t>è</w:t>
      </w:r>
      <w:r w:rsidRPr="00D26FF1" w:rsidR="00D378C0">
        <w:rPr>
          <w:color w:val="FF0000"/>
          <w:lang w:val="fr-FR"/>
        </w:rPr>
        <w:t xml:space="preserve"> </w:t>
      </w:r>
      <w:r w:rsidRPr="00D26FF1" w:rsidR="00326CFF">
        <w:rPr>
          <w:color w:val="FF0000"/>
          <w:lang w:val="fr-FR"/>
        </w:rPr>
        <w:t xml:space="preserve">résultat = </w:t>
      </w:r>
      <w:r w:rsidR="00187DB2">
        <w:rPr>
          <w:color w:val="FF0000"/>
          <w:lang w:val="fr-FR"/>
        </w:rPr>
        <w:t xml:space="preserve">même </w:t>
      </w:r>
      <w:r w:rsidRPr="00D26FF1" w:rsidR="00326CFF">
        <w:rPr>
          <w:color w:val="FF0000"/>
          <w:lang w:val="fr-FR"/>
        </w:rPr>
        <w:t xml:space="preserve">exp </w:t>
      </w:r>
      <w:proofErr w:type="spellStart"/>
      <w:r w:rsidRPr="00D26FF1" w:rsidR="00326CFF">
        <w:rPr>
          <w:color w:val="FF0000"/>
          <w:lang w:val="fr-FR"/>
        </w:rPr>
        <w:t>conrad</w:t>
      </w:r>
      <w:proofErr w:type="spellEnd"/>
      <w:r w:rsidRPr="00D26FF1" w:rsidR="00326CFF">
        <w:rPr>
          <w:color w:val="FF0000"/>
          <w:lang w:val="fr-FR"/>
        </w:rPr>
        <w:t xml:space="preserve"> = </w:t>
      </w:r>
      <w:r w:rsidR="00BD5B64">
        <w:rPr>
          <w:color w:val="FF0000"/>
          <w:lang w:val="fr-FR"/>
        </w:rPr>
        <w:t xml:space="preserve">distance sémantique * </w:t>
      </w:r>
      <w:r w:rsidRPr="00D26FF1" w:rsidR="00326CFF">
        <w:rPr>
          <w:color w:val="FF0000"/>
          <w:lang w:val="fr-FR"/>
        </w:rPr>
        <w:t xml:space="preserve">fréquence dans la langue </w:t>
      </w:r>
      <w:r w:rsidR="00BD5B64">
        <w:rPr>
          <w:color w:val="FF0000"/>
          <w:lang w:val="fr-FR"/>
        </w:rPr>
        <w:t>-&gt; uniquement effet de la fréquence.</w:t>
      </w:r>
    </w:p>
    <w:p w:rsidR="004D4A2B" w:rsidP="004D4A2B" w:rsidRDefault="004D4A2B" w14:paraId="37167715" w14:textId="4146CBF8">
      <w:pPr>
        <w:pStyle w:val="ListParagraph"/>
        <w:numPr>
          <w:ilvl w:val="0"/>
          <w:numId w:val="5"/>
        </w:numPr>
        <w:rPr>
          <w:lang w:val="fr-FR"/>
        </w:rPr>
      </w:pPr>
      <w:r w:rsidRPr="004D4A2B">
        <w:rPr>
          <w:lang w:val="fr-FR"/>
        </w:rPr>
        <w:t xml:space="preserve">En quoi le concept de prototype est-il problématique pour le modèle de Collins et Quillian ? Que nous apprend-il sur la manière dont nous catégorisons les choses ? </w:t>
      </w:r>
      <w:commentRangeStart w:id="13"/>
      <w:r w:rsidRPr="004D4A2B">
        <w:rPr>
          <w:lang w:val="fr-FR"/>
        </w:rPr>
        <w:t>Quels arguments expérimentaux peut-on apporter à l’appui du concept de prototype ?</w:t>
      </w:r>
      <w:commentRangeEnd w:id="13"/>
      <w:r w:rsidR="00DC6379">
        <w:rPr>
          <w:rStyle w:val="CommentReference"/>
        </w:rPr>
        <w:commentReference w:id="13"/>
      </w:r>
    </w:p>
    <w:p w:rsidR="00C8091B" w:rsidP="008503C0" w:rsidRDefault="00C8091B" w14:paraId="456E92CD" w14:textId="325D9390">
      <w:pPr>
        <w:rPr>
          <w:lang w:val="fr-FR"/>
        </w:rPr>
      </w:pPr>
      <w:r>
        <w:rPr>
          <w:lang w:val="fr-FR"/>
        </w:rPr>
        <w:t xml:space="preserve">Le concept de prototype illustre le fait que nous catégorisons les choses en étant capable de juger la vraisemblance de la catégorisation (exemple des chats). Dans le modèle de Collins et Quillian, la node possède l’attribut ou ne le possède pas (réponse booléenne) alors que dans </w:t>
      </w:r>
      <w:r w:rsidR="00573E96">
        <w:rPr>
          <w:lang w:val="fr-FR"/>
        </w:rPr>
        <w:t>la vraie vie</w:t>
      </w:r>
      <w:r>
        <w:rPr>
          <w:lang w:val="fr-FR"/>
        </w:rPr>
        <w:t xml:space="preserve"> nous pouvons juger un attribut d’une manière plus précise. </w:t>
      </w:r>
      <w:proofErr w:type="spellStart"/>
      <w:r>
        <w:rPr>
          <w:lang w:val="fr-FR"/>
        </w:rPr>
        <w:t>Elanor</w:t>
      </w:r>
      <w:proofErr w:type="spellEnd"/>
      <w:r>
        <w:rPr>
          <w:lang w:val="fr-FR"/>
        </w:rPr>
        <w:t xml:space="preserve"> </w:t>
      </w:r>
      <w:proofErr w:type="spellStart"/>
      <w:r>
        <w:rPr>
          <w:lang w:val="fr-FR"/>
        </w:rPr>
        <w:t>Rosch</w:t>
      </w:r>
      <w:proofErr w:type="spellEnd"/>
      <w:r>
        <w:rPr>
          <w:lang w:val="fr-FR"/>
        </w:rPr>
        <w:t xml:space="preserve"> nous apprend alors que nous </w:t>
      </w:r>
      <w:r w:rsidR="00573E96">
        <w:rPr>
          <w:lang w:val="fr-FR"/>
        </w:rPr>
        <w:t>catégorisons</w:t>
      </w:r>
      <w:r>
        <w:rPr>
          <w:lang w:val="fr-FR"/>
        </w:rPr>
        <w:t xml:space="preserve"> les choses vis-à-vis d’un prototype. Il représente l’</w:t>
      </w:r>
      <w:r w:rsidR="00573E96">
        <w:rPr>
          <w:lang w:val="fr-FR"/>
        </w:rPr>
        <w:t>exemple</w:t>
      </w:r>
      <w:r>
        <w:rPr>
          <w:lang w:val="fr-FR"/>
        </w:rPr>
        <w:t xml:space="preserve"> typique d’une </w:t>
      </w:r>
      <w:r w:rsidR="00573E96">
        <w:rPr>
          <w:lang w:val="fr-FR"/>
        </w:rPr>
        <w:t>catégorie</w:t>
      </w:r>
      <w:r>
        <w:rPr>
          <w:lang w:val="fr-FR"/>
        </w:rPr>
        <w:t xml:space="preserve">, au centre de celle-ci, qui maximise les ressemblances. En quelque sorte une représentation abstraite du concept représentant la moyenne de la diversité possible du concept. </w:t>
      </w:r>
      <w:r w:rsidR="00573E96">
        <w:rPr>
          <w:lang w:val="fr-FR"/>
        </w:rPr>
        <w:br/>
      </w:r>
      <w:r w:rsidR="00573E96">
        <w:rPr>
          <w:lang w:val="fr-FR"/>
        </w:rPr>
        <w:t xml:space="preserve">Plusieurs résultats expérimentaux donnent raison à </w:t>
      </w:r>
      <w:proofErr w:type="spellStart"/>
      <w:r w:rsidR="00573E96">
        <w:rPr>
          <w:lang w:val="fr-FR"/>
        </w:rPr>
        <w:t>Rosch</w:t>
      </w:r>
      <w:proofErr w:type="spellEnd"/>
      <w:r w:rsidR="00573E96">
        <w:rPr>
          <w:lang w:val="fr-FR"/>
        </w:rPr>
        <w:t xml:space="preserve">. Si on créer une échelle de typicalité d’un </w:t>
      </w:r>
      <w:proofErr w:type="spellStart"/>
      <w:r w:rsidR="00573E96">
        <w:rPr>
          <w:lang w:val="fr-FR"/>
        </w:rPr>
        <w:t>stimilus</w:t>
      </w:r>
      <w:proofErr w:type="spellEnd"/>
      <w:r w:rsidR="00573E96">
        <w:rPr>
          <w:lang w:val="fr-FR"/>
        </w:rPr>
        <w:t xml:space="preserve"> vis-à-vis d’une catégorie, le niveau de typicalité d’un stimulus a un effet direct sur la probabilité que les participants l’attribuent la bonne catégorie. L’effet est surtout visible sur les items ambigus, par exemple la tomate </w:t>
      </w:r>
      <w:r w:rsidR="00303687">
        <w:rPr>
          <w:lang w:val="fr-FR"/>
        </w:rPr>
        <w:t>est-elle</w:t>
      </w:r>
      <w:r w:rsidR="00573E96">
        <w:rPr>
          <w:lang w:val="fr-FR"/>
        </w:rPr>
        <w:t xml:space="preserve"> un fruit ou un légume. </w:t>
      </w:r>
      <w:r w:rsidR="00573E96">
        <w:rPr>
          <w:lang w:val="fr-FR"/>
        </w:rPr>
        <w:br/>
      </w:r>
      <w:r w:rsidR="00573E96">
        <w:rPr>
          <w:lang w:val="fr-FR"/>
        </w:rPr>
        <w:t xml:space="preserve">On retrouve ce résultat d’une manière amplifié chez les personnes souffrant de démence sémantique. Les items atypiques d’une catégorie sont plus </w:t>
      </w:r>
      <w:r w:rsidR="00202AEA">
        <w:rPr>
          <w:lang w:val="fr-FR"/>
        </w:rPr>
        <w:t>impactés</w:t>
      </w:r>
      <w:r w:rsidR="00573E96">
        <w:rPr>
          <w:lang w:val="fr-FR"/>
        </w:rPr>
        <w:t xml:space="preserve"> par la démence.</w:t>
      </w:r>
    </w:p>
    <w:p w:rsidR="008503C0" w:rsidP="008503C0" w:rsidRDefault="008503C0" w14:paraId="7AB57EF8" w14:textId="470D0952">
      <w:pPr>
        <w:rPr>
          <w:color w:val="FF0000"/>
          <w:lang w:val="fr-FR"/>
        </w:rPr>
      </w:pPr>
      <w:r w:rsidRPr="00680534">
        <w:rPr>
          <w:color w:val="FF0000"/>
          <w:lang w:val="fr-FR"/>
        </w:rPr>
        <w:lastRenderedPageBreak/>
        <w:t>Prototype</w:t>
      </w:r>
      <w:r w:rsidRPr="00680534" w:rsidR="00014162">
        <w:rPr>
          <w:color w:val="FF0000"/>
          <w:lang w:val="fr-FR"/>
        </w:rPr>
        <w:t xml:space="preserve">=Eleanor </w:t>
      </w:r>
      <w:proofErr w:type="spellStart"/>
      <w:r w:rsidRPr="00680534" w:rsidR="00014162">
        <w:rPr>
          <w:color w:val="FF0000"/>
          <w:lang w:val="fr-FR"/>
        </w:rPr>
        <w:t>Rosch</w:t>
      </w:r>
      <w:proofErr w:type="spellEnd"/>
      <w:r w:rsidRPr="00680534" w:rsidR="00014162">
        <w:rPr>
          <w:color w:val="FF0000"/>
          <w:lang w:val="fr-FR"/>
        </w:rPr>
        <w:t>==</w:t>
      </w:r>
      <w:r w:rsidRPr="00680534" w:rsidR="00B5495B">
        <w:rPr>
          <w:color w:val="FF0000"/>
          <w:lang w:val="fr-FR"/>
        </w:rPr>
        <w:t>illustre capacité juger la vraisemblance de la catégorisation </w:t>
      </w:r>
      <w:r w:rsidRPr="00680534" w:rsidR="002C0EE8">
        <w:rPr>
          <w:color w:val="FF0000"/>
          <w:lang w:val="fr-FR"/>
        </w:rPr>
        <w:t xml:space="preserve">= réponse non booléenne != </w:t>
      </w:r>
      <w:proofErr w:type="spellStart"/>
      <w:r w:rsidRPr="00680534" w:rsidR="002C0EE8">
        <w:rPr>
          <w:color w:val="FF0000"/>
          <w:lang w:val="fr-FR"/>
        </w:rPr>
        <w:t>collins&amp;quillian</w:t>
      </w:r>
      <w:proofErr w:type="spellEnd"/>
      <w:r w:rsidRPr="00680534" w:rsidR="00410B75">
        <w:rPr>
          <w:color w:val="FF0000"/>
          <w:lang w:val="fr-FR"/>
        </w:rPr>
        <w:t xml:space="preserve"> = exemple typique =centre=maximisation </w:t>
      </w:r>
      <w:r w:rsidRPr="00680534" w:rsidR="00B14A36">
        <w:rPr>
          <w:color w:val="FF0000"/>
          <w:lang w:val="fr-FR"/>
        </w:rPr>
        <w:t>les ressemblance= représentation abstraite moyenne</w:t>
      </w:r>
      <w:r w:rsidRPr="00680534" w:rsidR="00C30640">
        <w:rPr>
          <w:color w:val="FF0000"/>
          <w:lang w:val="fr-FR"/>
        </w:rPr>
        <w:t xml:space="preserve"> ; </w:t>
      </w:r>
      <w:r w:rsidRPr="00680534" w:rsidR="00B5495B">
        <w:rPr>
          <w:color w:val="FF0000"/>
          <w:lang w:val="fr-FR"/>
        </w:rPr>
        <w:t xml:space="preserve"> </w:t>
      </w:r>
      <w:r w:rsidR="00384F77">
        <w:rPr>
          <w:color w:val="FF0000"/>
          <w:lang w:val="fr-FR"/>
        </w:rPr>
        <w:t xml:space="preserve">Organisation </w:t>
      </w:r>
      <w:r w:rsidR="00D16EA9">
        <w:rPr>
          <w:color w:val="FF0000"/>
          <w:lang w:val="fr-FR"/>
        </w:rPr>
        <w:t xml:space="preserve">autour des prototype </w:t>
      </w:r>
      <w:r w:rsidR="00384F77">
        <w:rPr>
          <w:color w:val="FF0000"/>
          <w:lang w:val="fr-FR"/>
        </w:rPr>
        <w:br/>
      </w:r>
      <w:r w:rsidRPr="00680534" w:rsidR="008F5EC1">
        <w:rPr>
          <w:color w:val="FF0000"/>
          <w:lang w:val="fr-FR"/>
        </w:rPr>
        <w:t xml:space="preserve">EXP </w:t>
      </w:r>
      <w:r w:rsidRPr="00BA0EE0" w:rsidR="00BA0EE0">
        <w:rPr>
          <w:color w:val="FF0000"/>
          <w:lang w:val="fr-FR"/>
        </w:rPr>
        <w:t xml:space="preserve">Sam </w:t>
      </w:r>
      <w:proofErr w:type="spellStart"/>
      <w:r w:rsidRPr="00BA0EE0" w:rsidR="00BA0EE0">
        <w:rPr>
          <w:color w:val="FF0000"/>
          <w:lang w:val="fr-FR"/>
        </w:rPr>
        <w:t>Gluckberg</w:t>
      </w:r>
      <w:proofErr w:type="spellEnd"/>
      <w:r w:rsidR="00DE7D81">
        <w:rPr>
          <w:color w:val="FF0000"/>
          <w:lang w:val="fr-FR"/>
        </w:rPr>
        <w:t> : créer une échelle de typicalité (</w:t>
      </w:r>
      <w:r w:rsidR="00DC6379">
        <w:rPr>
          <w:color w:val="FF0000"/>
          <w:lang w:val="fr-FR"/>
        </w:rPr>
        <w:t xml:space="preserve">typique, </w:t>
      </w:r>
      <w:r w:rsidR="00CD5A60">
        <w:rPr>
          <w:color w:val="FF0000"/>
          <w:lang w:val="fr-FR"/>
        </w:rPr>
        <w:t>atypique</w:t>
      </w:r>
      <w:r w:rsidR="00DC6379">
        <w:rPr>
          <w:color w:val="FF0000"/>
          <w:lang w:val="fr-FR"/>
        </w:rPr>
        <w:t xml:space="preserve">, hors cat) </w:t>
      </w:r>
      <w:r w:rsidR="00CD5A60">
        <w:rPr>
          <w:color w:val="FF0000"/>
          <w:lang w:val="fr-FR"/>
        </w:rPr>
        <w:t>en demandant à des participants</w:t>
      </w:r>
      <w:r w:rsidR="00F807B1">
        <w:rPr>
          <w:color w:val="FF0000"/>
          <w:lang w:val="fr-FR"/>
        </w:rPr>
        <w:t xml:space="preserve">-&gt; </w:t>
      </w:r>
      <w:r w:rsidRPr="00680534" w:rsidR="0086361E">
        <w:rPr>
          <w:color w:val="FF0000"/>
          <w:lang w:val="fr-FR"/>
        </w:rPr>
        <w:t>typicalité</w:t>
      </w:r>
      <w:r w:rsidR="001D5324">
        <w:rPr>
          <w:color w:val="FF0000"/>
          <w:lang w:val="fr-FR"/>
        </w:rPr>
        <w:t xml:space="preserve"> et </w:t>
      </w:r>
      <w:r w:rsidRPr="00680534" w:rsidR="0086361E">
        <w:rPr>
          <w:color w:val="FF0000"/>
          <w:lang w:val="fr-FR"/>
        </w:rPr>
        <w:t>bonne catégorisation</w:t>
      </w:r>
      <w:r w:rsidR="002A7D54">
        <w:rPr>
          <w:color w:val="FF0000"/>
          <w:lang w:val="fr-FR"/>
        </w:rPr>
        <w:t> : effet de la typicalité sur la proba de bonne catégorisation +</w:t>
      </w:r>
      <w:r w:rsidRPr="00680534" w:rsidR="0086361E">
        <w:rPr>
          <w:color w:val="FF0000"/>
          <w:lang w:val="fr-FR"/>
        </w:rPr>
        <w:t xml:space="preserve"> effet visible sur items </w:t>
      </w:r>
      <w:r w:rsidRPr="00680534" w:rsidR="007E5D89">
        <w:rPr>
          <w:color w:val="FF0000"/>
          <w:lang w:val="fr-FR"/>
        </w:rPr>
        <w:t>ambigus</w:t>
      </w:r>
      <w:r w:rsidRPr="00680534" w:rsidR="0086361E">
        <w:rPr>
          <w:color w:val="FF0000"/>
          <w:lang w:val="fr-FR"/>
        </w:rPr>
        <w:t> (Tomate)</w:t>
      </w:r>
      <w:r w:rsidRPr="00680534" w:rsidR="00025A82">
        <w:rPr>
          <w:color w:val="FF0000"/>
          <w:lang w:val="fr-FR"/>
        </w:rPr>
        <w:t xml:space="preserve"> ; </w:t>
      </w:r>
      <w:r w:rsidRPr="00680534" w:rsidR="00CE34C9">
        <w:rPr>
          <w:color w:val="FF0000"/>
          <w:lang w:val="fr-FR"/>
        </w:rPr>
        <w:t>Démence</w:t>
      </w:r>
      <w:r w:rsidRPr="00680534" w:rsidR="00025A82">
        <w:rPr>
          <w:color w:val="FF0000"/>
          <w:lang w:val="fr-FR"/>
        </w:rPr>
        <w:t xml:space="preserve"> sémantique effet ++</w:t>
      </w:r>
      <w:r w:rsidRPr="00680534" w:rsidR="0086361E">
        <w:rPr>
          <w:color w:val="FF0000"/>
          <w:lang w:val="fr-FR"/>
        </w:rPr>
        <w:t xml:space="preserve"> </w:t>
      </w:r>
    </w:p>
    <w:p w:rsidRPr="00680534" w:rsidR="00D16EA9" w:rsidP="008503C0" w:rsidRDefault="00D16EA9" w14:paraId="5A2B67CD" w14:textId="4351802F">
      <w:pPr>
        <w:rPr>
          <w:color w:val="FF0000"/>
          <w:lang w:val="fr-FR"/>
        </w:rPr>
      </w:pPr>
      <w:proofErr w:type="spellStart"/>
      <w:r>
        <w:rPr>
          <w:color w:val="FF0000"/>
          <w:lang w:val="fr-FR"/>
        </w:rPr>
        <w:t>Démance</w:t>
      </w:r>
      <w:proofErr w:type="spellEnd"/>
      <w:r>
        <w:rPr>
          <w:color w:val="FF0000"/>
          <w:lang w:val="fr-FR"/>
        </w:rPr>
        <w:t xml:space="preserve"> </w:t>
      </w:r>
      <w:proofErr w:type="spellStart"/>
      <w:r>
        <w:rPr>
          <w:color w:val="FF0000"/>
          <w:lang w:val="fr-FR"/>
        </w:rPr>
        <w:t>sménatique</w:t>
      </w:r>
      <w:proofErr w:type="spellEnd"/>
      <w:r>
        <w:rPr>
          <w:color w:val="FF0000"/>
          <w:lang w:val="fr-FR"/>
        </w:rPr>
        <w:t xml:space="preserve"> qui se développe d’abord par </w:t>
      </w:r>
      <w:proofErr w:type="gramStart"/>
      <w:r>
        <w:rPr>
          <w:color w:val="FF0000"/>
          <w:lang w:val="fr-FR"/>
        </w:rPr>
        <w:t>les item</w:t>
      </w:r>
      <w:proofErr w:type="gramEnd"/>
      <w:r>
        <w:rPr>
          <w:color w:val="FF0000"/>
          <w:lang w:val="fr-FR"/>
        </w:rPr>
        <w:t xml:space="preserve"> </w:t>
      </w:r>
      <w:proofErr w:type="spellStart"/>
      <w:r>
        <w:rPr>
          <w:color w:val="FF0000"/>
          <w:lang w:val="fr-FR"/>
        </w:rPr>
        <w:t>ambigues</w:t>
      </w:r>
      <w:proofErr w:type="spellEnd"/>
      <w:r>
        <w:rPr>
          <w:color w:val="FF0000"/>
          <w:lang w:val="fr-FR"/>
        </w:rPr>
        <w:t xml:space="preserve">/éloigné ; le prototype résiste mieux </w:t>
      </w:r>
    </w:p>
    <w:p w:rsidRPr="004D4A2B" w:rsidR="00AC008F" w:rsidP="004D4A2B" w:rsidRDefault="004D4A2B" w14:paraId="31AA6F09" w14:textId="73E32D94">
      <w:pPr>
        <w:pStyle w:val="ListParagraph"/>
        <w:numPr>
          <w:ilvl w:val="0"/>
          <w:numId w:val="5"/>
        </w:numPr>
        <w:rPr>
          <w:lang w:val="fr-FR"/>
        </w:rPr>
      </w:pPr>
      <w:r w:rsidRPr="004D4A2B">
        <w:rPr>
          <w:lang w:val="fr-FR"/>
        </w:rPr>
        <w:t>Les prototypes existent-ils chez l’animal ? Quelles conclusions peut-on en tirer ?</w:t>
      </w:r>
    </w:p>
    <w:p w:rsidR="00B63AAB" w:rsidP="00B63AAB" w:rsidRDefault="00917F60" w14:paraId="2D6EA6BA" w14:textId="2D0E827E">
      <w:pPr>
        <w:rPr>
          <w:lang w:val="fr-FR"/>
        </w:rPr>
      </w:pPr>
      <w:r>
        <w:rPr>
          <w:lang w:val="fr-FR"/>
        </w:rPr>
        <w:t>Il semblerait que les prototypes existent également chez l’animal. En effet des pigeons entrainés à reconnaitre des images d’une certaine catégorie sont capables de généraliser cette catégorie en reconnaissant des nouvelles images non présentées durant l’entrainement.</w:t>
      </w:r>
      <w:r>
        <w:rPr>
          <w:lang w:val="fr-FR"/>
        </w:rPr>
        <w:br/>
      </w:r>
      <w:r>
        <w:rPr>
          <w:lang w:val="fr-FR"/>
        </w:rPr>
        <w:t xml:space="preserve">Si on génère numériquement des images de graine à partir d’un prototype, avec des exemplaire éloigné et proche de celui-ci. On observe que les pigeons ont plus de mal à discriminer les items éloignés (atypique) du prototype. </w:t>
      </w:r>
      <w:r w:rsidR="00A51923">
        <w:rPr>
          <w:lang w:val="fr-FR"/>
        </w:rPr>
        <w:t>Et qu’il réponde presque parfaitement à la présentation du prototype lui-même, non présenté lors de l’entrainement.</w:t>
      </w:r>
      <w:r w:rsidR="000B7924">
        <w:rPr>
          <w:lang w:val="fr-FR"/>
        </w:rPr>
        <w:br/>
      </w:r>
      <w:r w:rsidR="000B7924">
        <w:rPr>
          <w:lang w:val="fr-FR"/>
        </w:rPr>
        <w:t>On peut donc conclure que les prototypes ne se base pas sur le langage.</w:t>
      </w:r>
    </w:p>
    <w:p w:rsidRPr="0029674C" w:rsidR="00985745" w:rsidP="00B63AAB" w:rsidRDefault="00060C34" w14:paraId="127A4B29" w14:textId="6ED7D41A">
      <w:pPr>
        <w:rPr>
          <w:color w:val="FF0000"/>
          <w:lang w:val="fr-FR"/>
        </w:rPr>
      </w:pPr>
      <w:r w:rsidRPr="0029674C">
        <w:rPr>
          <w:color w:val="FF0000"/>
          <w:lang w:val="fr-FR"/>
        </w:rPr>
        <w:t xml:space="preserve">EXP pigeons et arbre/foret + </w:t>
      </w:r>
      <w:r w:rsidRPr="0029674C" w:rsidR="004351EE">
        <w:rPr>
          <w:color w:val="FF0000"/>
          <w:lang w:val="fr-FR"/>
        </w:rPr>
        <w:t xml:space="preserve">EXP pigeons et graine </w:t>
      </w:r>
      <w:r w:rsidRPr="0029674C">
        <w:rPr>
          <w:color w:val="FF0000"/>
          <w:lang w:val="fr-FR"/>
        </w:rPr>
        <w:t>-&gt; prototype</w:t>
      </w:r>
      <w:proofErr w:type="gramStart"/>
      <w:r w:rsidRPr="0029674C">
        <w:rPr>
          <w:color w:val="FF0000"/>
          <w:lang w:val="fr-FR"/>
        </w:rPr>
        <w:t> !=</w:t>
      </w:r>
      <w:proofErr w:type="gramEnd"/>
      <w:r w:rsidRPr="0029674C">
        <w:rPr>
          <w:color w:val="FF0000"/>
          <w:lang w:val="fr-FR"/>
        </w:rPr>
        <w:t xml:space="preserve"> langage</w:t>
      </w:r>
      <w:r w:rsidR="00D16EA9">
        <w:rPr>
          <w:color w:val="FF0000"/>
          <w:lang w:val="fr-FR"/>
        </w:rPr>
        <w:t> ; base biologique du racisme</w:t>
      </w:r>
    </w:p>
    <w:p w:rsidR="0037170B" w:rsidP="0037170B" w:rsidRDefault="0037170B" w14:paraId="0E507F0D" w14:textId="374B1EB3">
      <w:pPr>
        <w:pStyle w:val="Heading2"/>
        <w:rPr>
          <w:lang w:val="fr-FR"/>
        </w:rPr>
      </w:pPr>
      <w:r w:rsidRPr="0037170B">
        <w:rPr>
          <w:lang w:val="fr-FR"/>
        </w:rPr>
        <w:t>Cours 6 : Examen</w:t>
      </w:r>
    </w:p>
    <w:p w:rsidR="0037170B" w:rsidP="0037170B" w:rsidRDefault="0037170B" w14:paraId="20B0D5C5" w14:textId="4C2BC4C2">
      <w:pPr>
        <w:pStyle w:val="Heading2"/>
        <w:rPr>
          <w:lang w:val="fr-FR"/>
        </w:rPr>
      </w:pPr>
      <w:r w:rsidRPr="0037170B">
        <w:rPr>
          <w:lang w:val="fr-FR"/>
        </w:rPr>
        <w:t>Cours 7 : la mémoire sémantique II</w:t>
      </w:r>
    </w:p>
    <w:p w:rsidR="0037170B" w:rsidP="0037170B" w:rsidRDefault="0037170B" w14:paraId="58E9E008" w14:textId="45C65F48">
      <w:pPr>
        <w:pStyle w:val="ListParagraph"/>
        <w:numPr>
          <w:ilvl w:val="0"/>
          <w:numId w:val="5"/>
        </w:numPr>
        <w:rPr>
          <w:lang w:val="fr-FR"/>
        </w:rPr>
      </w:pPr>
      <w:r w:rsidRPr="0037170B">
        <w:rPr>
          <w:lang w:val="fr-FR"/>
        </w:rPr>
        <w:t xml:space="preserve">Sur quels principes reposent la théorie de Collins et Loftus ? En quoi diffèrent-elle de la théorie de Collins et Quillian ? </w:t>
      </w:r>
      <w:commentRangeStart w:id="14"/>
      <w:r w:rsidRPr="00BE1937">
        <w:rPr>
          <w:b/>
          <w:bCs/>
          <w:lang w:val="fr-FR"/>
        </w:rPr>
        <w:t>Comment explique-t-elle les résultats de Collins et Quillian</w:t>
      </w:r>
      <w:r w:rsidRPr="0037170B">
        <w:rPr>
          <w:lang w:val="fr-FR"/>
        </w:rPr>
        <w:t xml:space="preserve"> </w:t>
      </w:r>
      <w:commentRangeEnd w:id="14"/>
      <w:r w:rsidR="00BE1937">
        <w:rPr>
          <w:rStyle w:val="CommentReference"/>
        </w:rPr>
        <w:commentReference w:id="14"/>
      </w:r>
      <w:r w:rsidRPr="0037170B">
        <w:rPr>
          <w:lang w:val="fr-FR"/>
        </w:rPr>
        <w:t>et l’émergence des prototypes ?</w:t>
      </w:r>
    </w:p>
    <w:p w:rsidRPr="00766A86" w:rsidR="001756FB" w:rsidP="001756FB" w:rsidRDefault="00D16EA9" w14:paraId="664227AB" w14:textId="6A87F95D">
      <w:pPr>
        <w:rPr>
          <w:color w:val="FF0000"/>
          <w:lang w:val="fr-FR"/>
        </w:rPr>
      </w:pPr>
      <w:r>
        <w:rPr>
          <w:color w:val="FF0000"/>
          <w:lang w:val="fr-FR"/>
        </w:rPr>
        <w:t xml:space="preserve">Théorie associationniste = </w:t>
      </w:r>
      <w:r w:rsidRPr="00766A86" w:rsidR="00831A7D">
        <w:rPr>
          <w:color w:val="FF0000"/>
          <w:lang w:val="fr-FR"/>
        </w:rPr>
        <w:t>Activation libre en fonction de la force d’association</w:t>
      </w:r>
      <w:r w:rsidRPr="00766A86" w:rsidR="00202393">
        <w:rPr>
          <w:color w:val="FF0000"/>
          <w:lang w:val="fr-FR"/>
        </w:rPr>
        <w:t>.</w:t>
      </w:r>
      <w:r w:rsidRPr="00766A86" w:rsidR="00B12843">
        <w:rPr>
          <w:color w:val="FF0000"/>
          <w:lang w:val="fr-FR"/>
        </w:rPr>
        <w:t xml:space="preserve"> De la familiarité.</w:t>
      </w:r>
      <w:r>
        <w:rPr>
          <w:color w:val="FF0000"/>
          <w:lang w:val="fr-FR"/>
        </w:rPr>
        <w:t xml:space="preserve"> Plus d’économie de stockage. </w:t>
      </w:r>
      <w:r w:rsidRPr="00766A86" w:rsidR="00202393">
        <w:rPr>
          <w:color w:val="FF0000"/>
          <w:lang w:val="fr-FR"/>
        </w:rPr>
        <w:t xml:space="preserve"> Contrairement à Kilian : propriété représentée</w:t>
      </w:r>
      <w:r w:rsidRPr="00766A86" w:rsidR="00020E1B">
        <w:rPr>
          <w:color w:val="FF0000"/>
          <w:lang w:val="fr-FR"/>
        </w:rPr>
        <w:t xml:space="preserve"> par une node</w:t>
      </w:r>
      <w:r w:rsidRPr="00766A86" w:rsidR="00202393">
        <w:rPr>
          <w:color w:val="FF0000"/>
          <w:lang w:val="fr-FR"/>
        </w:rPr>
        <w:t>, plus de hiérarchie</w:t>
      </w:r>
      <w:r w:rsidRPr="00766A86" w:rsidR="00F333F5">
        <w:rPr>
          <w:color w:val="FF0000"/>
          <w:lang w:val="fr-FR"/>
        </w:rPr>
        <w:t xml:space="preserve">. Rend compte des prototypes </w:t>
      </w:r>
      <w:r w:rsidRPr="00766A86" w:rsidR="00A33E2A">
        <w:rPr>
          <w:color w:val="FF0000"/>
          <w:lang w:val="fr-FR"/>
        </w:rPr>
        <w:t xml:space="preserve">par le nombre de chemin possible pour </w:t>
      </w:r>
      <w:r w:rsidRPr="00766A86" w:rsidR="00A265B3">
        <w:rPr>
          <w:color w:val="FF0000"/>
          <w:lang w:val="fr-FR"/>
        </w:rPr>
        <w:t xml:space="preserve">accéder à la propriété </w:t>
      </w:r>
      <w:r w:rsidRPr="00766A86" w:rsidR="00C25446">
        <w:rPr>
          <w:color w:val="FF0000"/>
          <w:lang w:val="fr-FR"/>
        </w:rPr>
        <w:t xml:space="preserve">et </w:t>
      </w:r>
      <w:r w:rsidRPr="00766A86" w:rsidR="008F2817">
        <w:rPr>
          <w:color w:val="FF0000"/>
          <w:lang w:val="fr-FR"/>
        </w:rPr>
        <w:t>par la force de liaison</w:t>
      </w:r>
      <w:r w:rsidRPr="00766A86" w:rsidR="005653C3">
        <w:rPr>
          <w:color w:val="FF0000"/>
          <w:lang w:val="fr-FR"/>
        </w:rPr>
        <w:t xml:space="preserve">. </w:t>
      </w:r>
      <w:r>
        <w:rPr>
          <w:color w:val="FF0000"/>
          <w:lang w:val="fr-FR"/>
        </w:rPr>
        <w:br/>
      </w:r>
      <w:r w:rsidRPr="00766A86" w:rsidR="005653C3">
        <w:rPr>
          <w:color w:val="FF0000"/>
          <w:lang w:val="fr-FR"/>
        </w:rPr>
        <w:t>Le prototype émerge de ce réseau plus dense de connexion</w:t>
      </w:r>
      <w:r>
        <w:rPr>
          <w:color w:val="FF0000"/>
          <w:lang w:val="fr-FR"/>
        </w:rPr>
        <w:t xml:space="preserve"> prototype bcp connecté au </w:t>
      </w:r>
      <w:proofErr w:type="spellStart"/>
      <w:r>
        <w:rPr>
          <w:color w:val="FF0000"/>
          <w:lang w:val="fr-FR"/>
        </w:rPr>
        <w:t>elm</w:t>
      </w:r>
      <w:proofErr w:type="spellEnd"/>
      <w:r>
        <w:rPr>
          <w:color w:val="FF0000"/>
          <w:lang w:val="fr-FR"/>
        </w:rPr>
        <w:t xml:space="preserve"> typique de sa catégorie</w:t>
      </w:r>
      <w:r w:rsidRPr="00766A86" w:rsidR="005653C3">
        <w:rPr>
          <w:color w:val="FF0000"/>
          <w:lang w:val="fr-FR"/>
        </w:rPr>
        <w:t>.</w:t>
      </w:r>
      <w:r>
        <w:rPr>
          <w:color w:val="FF0000"/>
          <w:lang w:val="fr-FR"/>
        </w:rPr>
        <w:br/>
      </w:r>
      <w:r w:rsidR="00B14689">
        <w:rPr>
          <w:color w:val="FF0000"/>
          <w:lang w:val="fr-FR"/>
        </w:rPr>
        <w:t xml:space="preserve"> </w:t>
      </w:r>
      <w:commentRangeStart w:id="15"/>
      <w:r w:rsidR="00B14689">
        <w:rPr>
          <w:color w:val="FF0000"/>
          <w:lang w:val="fr-FR"/>
        </w:rPr>
        <w:t xml:space="preserve">Résultat de Collins et </w:t>
      </w:r>
      <w:proofErr w:type="spellStart"/>
      <w:r w:rsidR="00B14689">
        <w:rPr>
          <w:color w:val="FF0000"/>
          <w:lang w:val="fr-FR"/>
        </w:rPr>
        <w:t>Quilian</w:t>
      </w:r>
      <w:proofErr w:type="spellEnd"/>
      <w:r w:rsidR="00B14689">
        <w:rPr>
          <w:color w:val="FF0000"/>
          <w:lang w:val="fr-FR"/>
        </w:rPr>
        <w:t xml:space="preserve"> </w:t>
      </w:r>
      <w:r w:rsidR="00D521E0">
        <w:rPr>
          <w:color w:val="FF0000"/>
          <w:lang w:val="fr-FR"/>
        </w:rPr>
        <w:t xml:space="preserve">= moins de chemin pour accéder à </w:t>
      </w:r>
      <w:r>
        <w:rPr>
          <w:color w:val="FF0000"/>
          <w:lang w:val="fr-FR"/>
        </w:rPr>
        <w:t>un cat général + force d’association + fréquence =</w:t>
      </w:r>
      <w:r w:rsidR="00D521E0">
        <w:rPr>
          <w:color w:val="FF0000"/>
          <w:lang w:val="fr-FR"/>
        </w:rPr>
        <w:t xml:space="preserve"> plus de temps </w:t>
      </w:r>
      <w:commentRangeEnd w:id="15"/>
      <w:r w:rsidR="00D521E0">
        <w:rPr>
          <w:rStyle w:val="CommentReference"/>
        </w:rPr>
        <w:commentReference w:id="15"/>
      </w:r>
      <w:r w:rsidR="00FE5443">
        <w:rPr>
          <w:color w:val="FF0000"/>
          <w:lang w:val="fr-FR"/>
        </w:rPr>
        <w:t>(baleine/mammifère // chien/mammifère)</w:t>
      </w:r>
    </w:p>
    <w:p w:rsidR="0037170B" w:rsidP="0037170B" w:rsidRDefault="0037170B" w14:paraId="1F447032" w14:textId="597786FA">
      <w:pPr>
        <w:pStyle w:val="ListParagraph"/>
        <w:numPr>
          <w:ilvl w:val="0"/>
          <w:numId w:val="5"/>
        </w:numPr>
        <w:rPr>
          <w:lang w:val="fr-FR"/>
        </w:rPr>
      </w:pPr>
      <w:r w:rsidRPr="0037170B">
        <w:rPr>
          <w:lang w:val="fr-FR"/>
        </w:rPr>
        <w:t>Sur quels principes reposent la théorie des exemplaires ? Comment explique-t-elle l’émergence des prototypes ?</w:t>
      </w:r>
    </w:p>
    <w:p w:rsidRPr="00766A86" w:rsidR="001756FB" w:rsidP="001756FB" w:rsidRDefault="00254C53" w14:paraId="3860D294" w14:textId="40BA17BD">
      <w:pPr>
        <w:rPr>
          <w:color w:val="FF0000"/>
          <w:lang w:val="fr-FR"/>
        </w:rPr>
      </w:pPr>
      <w:r w:rsidRPr="00766A86">
        <w:rPr>
          <w:color w:val="FF0000"/>
          <w:lang w:val="fr-FR"/>
        </w:rPr>
        <w:t xml:space="preserve">Chaque stimulus = un point dans un espace à n </w:t>
      </w:r>
      <w:r w:rsidRPr="00766A86" w:rsidR="0001177C">
        <w:rPr>
          <w:color w:val="FF0000"/>
          <w:lang w:val="fr-FR"/>
        </w:rPr>
        <w:t>dimension</w:t>
      </w:r>
      <w:r w:rsidRPr="00766A86">
        <w:rPr>
          <w:color w:val="FF0000"/>
          <w:lang w:val="fr-FR"/>
        </w:rPr>
        <w:t xml:space="preserve"> (n représentant les aspects que l’animal peut voir</w:t>
      </w:r>
      <w:r w:rsidRPr="00766A86" w:rsidR="00304705">
        <w:rPr>
          <w:color w:val="FF0000"/>
          <w:lang w:val="fr-FR"/>
        </w:rPr>
        <w:t>)</w:t>
      </w:r>
      <w:r w:rsidR="00AC05A1">
        <w:rPr>
          <w:color w:val="FF0000"/>
          <w:lang w:val="fr-FR"/>
        </w:rPr>
        <w:t xml:space="preserve"> ; </w:t>
      </w:r>
      <w:r w:rsidR="00E433DA">
        <w:rPr>
          <w:color w:val="FF0000"/>
          <w:lang w:val="fr-FR"/>
        </w:rPr>
        <w:t xml:space="preserve">nouveau stimulus -&gt; </w:t>
      </w:r>
      <w:r w:rsidR="00AC05A1">
        <w:rPr>
          <w:color w:val="FF0000"/>
          <w:lang w:val="fr-FR"/>
        </w:rPr>
        <w:t xml:space="preserve">catégorie = min </w:t>
      </w:r>
      <w:r w:rsidRPr="00766A86" w:rsidR="00304705">
        <w:rPr>
          <w:color w:val="FF0000"/>
          <w:lang w:val="fr-FR"/>
        </w:rPr>
        <w:t>distance moyenne entre les membres des autres catégories</w:t>
      </w:r>
      <w:r w:rsidRPr="00766A86" w:rsidR="0001177C">
        <w:rPr>
          <w:color w:val="FF0000"/>
          <w:lang w:val="fr-FR"/>
        </w:rPr>
        <w:t>. Les prototypes sont aux centres et ont la distance minimale</w:t>
      </w:r>
      <w:r w:rsidRPr="00766A86" w:rsidR="00AD1CD6">
        <w:rPr>
          <w:color w:val="FF0000"/>
          <w:lang w:val="fr-FR"/>
        </w:rPr>
        <w:t>. Chaque exemplaire est comparé à tous les autres</w:t>
      </w:r>
    </w:p>
    <w:p w:rsidR="0037170B" w:rsidP="0037170B" w:rsidRDefault="0037170B" w14:paraId="1F90E71D" w14:textId="621298D3">
      <w:pPr>
        <w:pStyle w:val="ListParagraph"/>
        <w:numPr>
          <w:ilvl w:val="0"/>
          <w:numId w:val="5"/>
        </w:numPr>
        <w:rPr>
          <w:lang w:val="fr-FR"/>
        </w:rPr>
      </w:pPr>
      <w:r w:rsidRPr="0037170B">
        <w:rPr>
          <w:lang w:val="fr-FR"/>
        </w:rPr>
        <w:t xml:space="preserve">Quelle est la différence entre un réseau associationniste et un réseau propositionnel ? Quel type de résultat peut-il être expliquer par un réseau propositionnel mais qui ne peut pas l’être par un réseau associationniste ? Inversement, </w:t>
      </w:r>
      <w:commentRangeStart w:id="16"/>
      <w:r w:rsidRPr="0037170B">
        <w:rPr>
          <w:lang w:val="fr-FR"/>
        </w:rPr>
        <w:t xml:space="preserve">quel type de résultat est facilement expliqué par un réseau associationniste mais ne l’est pas par un réseau propositionnel ? </w:t>
      </w:r>
      <w:commentRangeEnd w:id="16"/>
      <w:r w:rsidR="001838AB">
        <w:rPr>
          <w:rStyle w:val="CommentReference"/>
        </w:rPr>
        <w:commentReference w:id="16"/>
      </w:r>
      <w:r w:rsidRPr="0037170B">
        <w:rPr>
          <w:lang w:val="fr-FR"/>
        </w:rPr>
        <w:t>(</w:t>
      </w:r>
      <w:r w:rsidRPr="0037170B" w:rsidR="003D36BD">
        <w:rPr>
          <w:lang w:val="fr-FR"/>
        </w:rPr>
        <w:t>La</w:t>
      </w:r>
      <w:r w:rsidRPr="0037170B">
        <w:rPr>
          <w:lang w:val="fr-FR"/>
        </w:rPr>
        <w:t xml:space="preserve"> réponse à cette question n’est pas </w:t>
      </w:r>
      <w:r w:rsidRPr="0037170B" w:rsidR="00D52C35">
        <w:rPr>
          <w:lang w:val="fr-FR"/>
        </w:rPr>
        <w:t>mentionnée</w:t>
      </w:r>
      <w:r w:rsidRPr="0037170B">
        <w:rPr>
          <w:lang w:val="fr-FR"/>
        </w:rPr>
        <w:t xml:space="preserve"> dans la vidéo : à vous de réfléchir !)</w:t>
      </w:r>
    </w:p>
    <w:p w:rsidRPr="001756FB" w:rsidR="0098076C" w:rsidP="001756FB" w:rsidRDefault="00900489" w14:paraId="218E400D" w14:textId="7CD86C6F">
      <w:pPr>
        <w:rPr>
          <w:lang w:val="fr-FR"/>
        </w:rPr>
      </w:pPr>
      <w:r>
        <w:rPr>
          <w:lang w:val="fr-FR"/>
        </w:rPr>
        <w:t>Réseau associationniste = node liée par une force d’association</w:t>
      </w:r>
      <w:r w:rsidR="00F62A6E">
        <w:rPr>
          <w:lang w:val="fr-FR"/>
        </w:rPr>
        <w:t xml:space="preserve"> (juste capacité à activer une autre node)</w:t>
      </w:r>
      <w:r w:rsidR="00CA5152">
        <w:rPr>
          <w:lang w:val="fr-FR"/>
        </w:rPr>
        <w:t xml:space="preserve"> pas de lien clair</w:t>
      </w:r>
      <w:r>
        <w:rPr>
          <w:lang w:val="fr-FR"/>
        </w:rPr>
        <w:t xml:space="preserve"> </w:t>
      </w:r>
      <w:r w:rsidR="00E20BD0">
        <w:rPr>
          <w:lang w:val="fr-FR"/>
        </w:rPr>
        <w:t xml:space="preserve">// réseau propositionnel = node liée par des </w:t>
      </w:r>
      <w:r w:rsidR="001838AB">
        <w:rPr>
          <w:lang w:val="fr-FR"/>
        </w:rPr>
        <w:t>propositions</w:t>
      </w:r>
      <w:r w:rsidR="00E20BD0">
        <w:rPr>
          <w:lang w:val="fr-FR"/>
        </w:rPr>
        <w:t xml:space="preserve">, indiquant la nature entre </w:t>
      </w:r>
      <w:r w:rsidR="001838AB">
        <w:rPr>
          <w:lang w:val="fr-FR"/>
        </w:rPr>
        <w:t>deux unités</w:t>
      </w:r>
      <w:r w:rsidR="00B14FC3">
        <w:rPr>
          <w:lang w:val="fr-FR"/>
        </w:rPr>
        <w:t>, quelle relation elle ont entre elle</w:t>
      </w:r>
      <w:r w:rsidR="00E20BD0">
        <w:rPr>
          <w:lang w:val="fr-FR"/>
        </w:rPr>
        <w:t>.</w:t>
      </w:r>
      <w:r w:rsidR="00166389">
        <w:rPr>
          <w:lang w:val="fr-FR"/>
        </w:rPr>
        <w:t xml:space="preserve"> + il ont tous les deux des unité</w:t>
      </w:r>
      <w:r w:rsidR="00E20BD0">
        <w:rPr>
          <w:lang w:val="fr-FR"/>
        </w:rPr>
        <w:br/>
      </w:r>
      <w:r w:rsidR="003C66F6">
        <w:rPr>
          <w:lang w:val="fr-FR"/>
        </w:rPr>
        <w:t>Associationniste -&gt; problème pour représenter la complexité des connaissances et du raisonnement</w:t>
      </w:r>
      <w:r w:rsidR="00D968A8">
        <w:rPr>
          <w:lang w:val="fr-FR"/>
        </w:rPr>
        <w:t xml:space="preserve">, </w:t>
      </w:r>
      <w:r w:rsidRPr="00DE3CDF" w:rsidR="00D968A8">
        <w:rPr>
          <w:b/>
          <w:bCs/>
          <w:lang w:val="fr-FR"/>
        </w:rPr>
        <w:t>et les relation d’inférence</w:t>
      </w:r>
      <w:r w:rsidRPr="00DE3CDF" w:rsidR="003C66F6">
        <w:rPr>
          <w:b/>
          <w:bCs/>
          <w:lang w:val="fr-FR"/>
        </w:rPr>
        <w:t>:</w:t>
      </w:r>
      <w:r w:rsidR="003C66F6">
        <w:rPr>
          <w:lang w:val="fr-FR"/>
        </w:rPr>
        <w:t xml:space="preserve"> exp du rat</w:t>
      </w:r>
      <w:r w:rsidR="00D46EE8">
        <w:rPr>
          <w:lang w:val="fr-FR"/>
        </w:rPr>
        <w:t> :</w:t>
      </w:r>
      <w:r w:rsidR="000C3EC9">
        <w:rPr>
          <w:lang w:val="fr-FR"/>
        </w:rPr>
        <w:t xml:space="preserve"> inexplicable avec de </w:t>
      </w:r>
      <w:r w:rsidR="001838AB">
        <w:rPr>
          <w:lang w:val="fr-FR"/>
        </w:rPr>
        <w:t>l’a</w:t>
      </w:r>
      <w:r w:rsidRPr="001838AB" w:rsidR="001838AB">
        <w:rPr>
          <w:lang w:val="fr-FR"/>
        </w:rPr>
        <w:t>ssociationniste</w:t>
      </w:r>
      <w:r w:rsidR="00C87DFA">
        <w:rPr>
          <w:lang w:val="fr-FR"/>
        </w:rPr>
        <w:t xml:space="preserve"> </w:t>
      </w:r>
      <w:r w:rsidR="001500DA">
        <w:rPr>
          <w:lang w:val="fr-FR"/>
        </w:rPr>
        <w:t xml:space="preserve">mais explication </w:t>
      </w:r>
      <w:r w:rsidR="003D36BD">
        <w:rPr>
          <w:lang w:val="fr-FR"/>
        </w:rPr>
        <w:t>propositionnelle</w:t>
      </w:r>
      <w:r w:rsidR="001500DA">
        <w:rPr>
          <w:lang w:val="fr-FR"/>
        </w:rPr>
        <w:t xml:space="preserve"> ok car on garde la capacité de d’inférer des liens entre les nodes </w:t>
      </w:r>
      <w:r w:rsidR="00DE3CDF">
        <w:rPr>
          <w:lang w:val="fr-FR"/>
        </w:rPr>
        <w:br/>
      </w:r>
      <w:r w:rsidR="001272FC">
        <w:rPr>
          <w:lang w:val="fr-FR"/>
        </w:rPr>
        <w:t>N’explique pas les phénomènes d’amorçage</w:t>
      </w:r>
      <w:r w:rsidR="00BE2ABA">
        <w:rPr>
          <w:lang w:val="fr-FR"/>
        </w:rPr>
        <w:t xml:space="preserve">, </w:t>
      </w:r>
      <w:r w:rsidR="00E264B7">
        <w:rPr>
          <w:lang w:val="fr-FR"/>
        </w:rPr>
        <w:t>contiguïté</w:t>
      </w:r>
      <w:r w:rsidR="00BE2ABA">
        <w:rPr>
          <w:lang w:val="fr-FR"/>
        </w:rPr>
        <w:t xml:space="preserve"> temporel</w:t>
      </w:r>
      <w:r w:rsidR="009B7037">
        <w:rPr>
          <w:lang w:val="fr-FR"/>
        </w:rPr>
        <w:t xml:space="preserve"> == </w:t>
      </w:r>
      <w:r w:rsidR="00BE2ABA">
        <w:rPr>
          <w:lang w:val="fr-FR"/>
        </w:rPr>
        <w:t>tou</w:t>
      </w:r>
      <w:r w:rsidR="00E264B7">
        <w:rPr>
          <w:lang w:val="fr-FR"/>
        </w:rPr>
        <w:t>s</w:t>
      </w:r>
      <w:r w:rsidR="00BE2ABA">
        <w:rPr>
          <w:lang w:val="fr-FR"/>
        </w:rPr>
        <w:t xml:space="preserve"> les effet lié</w:t>
      </w:r>
      <w:r w:rsidR="00E264B7">
        <w:rPr>
          <w:lang w:val="fr-FR"/>
        </w:rPr>
        <w:t>es au temps</w:t>
      </w:r>
      <w:r w:rsidR="00166389">
        <w:rPr>
          <w:lang w:val="fr-FR"/>
        </w:rPr>
        <w:t>/fréquence</w:t>
      </w:r>
      <w:r w:rsidR="00996134">
        <w:rPr>
          <w:lang w:val="fr-FR"/>
        </w:rPr>
        <w:t xml:space="preserve"> ; </w:t>
      </w:r>
      <w:r w:rsidR="000B3D81">
        <w:rPr>
          <w:lang w:val="fr-FR"/>
        </w:rPr>
        <w:lastRenderedPageBreak/>
        <w:t>l’</w:t>
      </w:r>
      <w:r w:rsidRPr="000B3D81" w:rsidR="000B3D81">
        <w:rPr>
          <w:lang w:val="fr-FR"/>
        </w:rPr>
        <w:t>associationni</w:t>
      </w:r>
      <w:r w:rsidR="000B3D81">
        <w:rPr>
          <w:lang w:val="fr-FR"/>
        </w:rPr>
        <w:t xml:space="preserve">sme </w:t>
      </w:r>
      <w:r w:rsidR="00996134">
        <w:rPr>
          <w:lang w:val="fr-FR"/>
        </w:rPr>
        <w:t xml:space="preserve">permet de rendre compte des phénomène temporel et dynamique de la mémoire // </w:t>
      </w:r>
      <w:r w:rsidR="00B4745F">
        <w:rPr>
          <w:lang w:val="fr-FR"/>
        </w:rPr>
        <w:t>les réseaux propositionnel permet</w:t>
      </w:r>
      <w:r w:rsidR="004560FF">
        <w:rPr>
          <w:lang w:val="fr-FR"/>
        </w:rPr>
        <w:t>tent</w:t>
      </w:r>
      <w:r w:rsidR="00B4745F">
        <w:rPr>
          <w:lang w:val="fr-FR"/>
        </w:rPr>
        <w:t xml:space="preserve"> de modéliser</w:t>
      </w:r>
      <w:r w:rsidR="00DD3D1F">
        <w:rPr>
          <w:lang w:val="fr-FR"/>
        </w:rPr>
        <w:t xml:space="preserve"> </w:t>
      </w:r>
      <w:r w:rsidR="00B4745F">
        <w:rPr>
          <w:lang w:val="fr-FR"/>
        </w:rPr>
        <w:t>les conditionnements, ou les connaissances un peu plus précise</w:t>
      </w:r>
      <w:r w:rsidR="00706742">
        <w:rPr>
          <w:lang w:val="fr-FR"/>
        </w:rPr>
        <w:t>.</w:t>
      </w:r>
    </w:p>
    <w:p w:rsidR="0037170B" w:rsidP="0037170B" w:rsidRDefault="0037170B" w14:paraId="14FEF8D0" w14:textId="5F129D58">
      <w:pPr>
        <w:pStyle w:val="ListParagraph"/>
        <w:numPr>
          <w:ilvl w:val="0"/>
          <w:numId w:val="5"/>
        </w:numPr>
        <w:rPr>
          <w:lang w:val="fr-FR"/>
        </w:rPr>
      </w:pPr>
      <w:r w:rsidRPr="0037170B">
        <w:rPr>
          <w:lang w:val="fr-FR"/>
        </w:rPr>
        <w:t xml:space="preserve">Qu’est-ce que le niveau de base ? Comment l’expertise affecte-t-elle le niveau de base ? </w:t>
      </w:r>
      <w:commentRangeStart w:id="17"/>
      <w:r w:rsidRPr="0037170B">
        <w:rPr>
          <w:lang w:val="fr-FR"/>
        </w:rPr>
        <w:t>Quels sont les implications comportementales de la catégorisation au niveau de base ?</w:t>
      </w:r>
      <w:commentRangeEnd w:id="17"/>
      <w:r w:rsidR="002F2BF0">
        <w:rPr>
          <w:rStyle w:val="CommentReference"/>
        </w:rPr>
        <w:commentReference w:id="17"/>
      </w:r>
    </w:p>
    <w:p w:rsidRPr="001756FB" w:rsidR="001756FB" w:rsidP="001756FB" w:rsidRDefault="005D4198" w14:paraId="5DB06AD6" w14:textId="4579AD1F">
      <w:pPr>
        <w:rPr>
          <w:lang w:val="fr-FR"/>
        </w:rPr>
      </w:pPr>
      <w:r>
        <w:rPr>
          <w:lang w:val="fr-FR"/>
        </w:rPr>
        <w:t xml:space="preserve">Niveau de base = point d’accès par </w:t>
      </w:r>
      <w:r w:rsidR="00D52C35">
        <w:rPr>
          <w:lang w:val="fr-FR"/>
        </w:rPr>
        <w:t>défaut</w:t>
      </w:r>
      <w:r>
        <w:rPr>
          <w:lang w:val="fr-FR"/>
        </w:rPr>
        <w:t xml:space="preserve"> à la mémoire sémantique = </w:t>
      </w:r>
      <w:r w:rsidR="00D52C35">
        <w:rPr>
          <w:lang w:val="fr-FR"/>
        </w:rPr>
        <w:t xml:space="preserve">première catégorie qui </w:t>
      </w:r>
      <w:r w:rsidR="00DB7B6C">
        <w:rPr>
          <w:lang w:val="fr-FR"/>
        </w:rPr>
        <w:t xml:space="preserve">vient </w:t>
      </w:r>
      <w:r w:rsidR="004C2096">
        <w:rPr>
          <w:lang w:val="fr-FR"/>
        </w:rPr>
        <w:t>à l’esprit</w:t>
      </w:r>
      <w:r w:rsidR="00166389">
        <w:rPr>
          <w:lang w:val="fr-FR"/>
        </w:rPr>
        <w:t>, ni trop générale, ni trop générique</w:t>
      </w:r>
      <w:r w:rsidR="004C2096">
        <w:rPr>
          <w:lang w:val="fr-FR"/>
        </w:rPr>
        <w:t xml:space="preserve"> </w:t>
      </w:r>
      <w:r w:rsidR="00786C3A">
        <w:rPr>
          <w:lang w:val="fr-FR"/>
        </w:rPr>
        <w:t xml:space="preserve">/ la plus rapide en TR, </w:t>
      </w:r>
      <w:r w:rsidR="00DB7B6C">
        <w:rPr>
          <w:lang w:val="fr-FR"/>
        </w:rPr>
        <w:t>dans une tache de décision sémantique</w:t>
      </w:r>
      <w:r w:rsidR="00786C3A">
        <w:rPr>
          <w:lang w:val="fr-FR"/>
        </w:rPr>
        <w:t>.</w:t>
      </w:r>
      <w:r w:rsidR="0020344C">
        <w:rPr>
          <w:lang w:val="fr-FR"/>
        </w:rPr>
        <w:t xml:space="preserve"> Expérience avec les questions supra/infra/base -ordon</w:t>
      </w:r>
      <w:r w:rsidR="00EB3A4D">
        <w:rPr>
          <w:lang w:val="fr-FR"/>
        </w:rPr>
        <w:t>n</w:t>
      </w:r>
      <w:r w:rsidR="0020344C">
        <w:rPr>
          <w:lang w:val="fr-FR"/>
        </w:rPr>
        <w:t>é</w:t>
      </w:r>
      <w:r w:rsidR="00EB3A4D">
        <w:rPr>
          <w:lang w:val="fr-FR"/>
        </w:rPr>
        <w:t>.</w:t>
      </w:r>
      <w:r w:rsidR="00EB3A4D">
        <w:rPr>
          <w:lang w:val="fr-FR"/>
        </w:rPr>
        <w:br/>
      </w:r>
      <w:r w:rsidR="001067E2">
        <w:rPr>
          <w:lang w:val="fr-FR"/>
        </w:rPr>
        <w:t>L’expertise -&gt; Base ++ précision</w:t>
      </w:r>
      <w:r w:rsidR="00791ACF">
        <w:rPr>
          <w:lang w:val="fr-FR"/>
        </w:rPr>
        <w:t> ; exp avec expert en oiseau/chien</w:t>
      </w:r>
      <w:r w:rsidR="006E65A0">
        <w:rPr>
          <w:lang w:val="fr-FR"/>
        </w:rPr>
        <w:br/>
      </w:r>
      <w:r w:rsidR="0051609F">
        <w:rPr>
          <w:lang w:val="fr-FR"/>
        </w:rPr>
        <w:t>Le niveaux de base vas changer en fonction du stimulus et on vas pas se comporter de la même manière : donner l</w:t>
      </w:r>
      <w:r w:rsidR="00FF7B73">
        <w:rPr>
          <w:lang w:val="fr-FR"/>
        </w:rPr>
        <w:t>’exemple du prof </w:t>
      </w:r>
      <w:r w:rsidR="00525F18">
        <w:rPr>
          <w:lang w:val="fr-FR"/>
        </w:rPr>
        <w:t xml:space="preserve">qui devient plus qu’un simple prof, un humain random devient un </w:t>
      </w:r>
      <w:proofErr w:type="gramStart"/>
      <w:r w:rsidR="00525F18">
        <w:rPr>
          <w:lang w:val="fr-FR"/>
        </w:rPr>
        <w:t>amis</w:t>
      </w:r>
      <w:r w:rsidR="00FF7B73">
        <w:rPr>
          <w:lang w:val="fr-FR"/>
        </w:rPr>
        <w:t>;</w:t>
      </w:r>
      <w:proofErr w:type="gramEnd"/>
      <w:r w:rsidR="00FF7B73">
        <w:rPr>
          <w:lang w:val="fr-FR"/>
        </w:rPr>
        <w:t xml:space="preserve"> un chiens méchant n’est pas la même chose qu’un chien gentil</w:t>
      </w:r>
      <w:r w:rsidR="00166389">
        <w:rPr>
          <w:lang w:val="fr-FR"/>
        </w:rPr>
        <w:t xml:space="preserve"> (on ne vas pas réagir de la même manière avec un humain ou avec nos amis)</w:t>
      </w:r>
    </w:p>
    <w:p w:rsidR="0037170B" w:rsidP="0037170B" w:rsidRDefault="0037170B" w14:paraId="462819F2" w14:textId="56C1189F">
      <w:pPr>
        <w:pStyle w:val="ListParagraph"/>
        <w:numPr>
          <w:ilvl w:val="0"/>
          <w:numId w:val="5"/>
        </w:numPr>
        <w:rPr>
          <w:lang w:val="fr-FR"/>
        </w:rPr>
      </w:pPr>
      <w:r w:rsidRPr="0037170B">
        <w:rPr>
          <w:lang w:val="fr-FR"/>
        </w:rPr>
        <w:t xml:space="preserve">La catégorisation au niveau de base est-elle plus ou </w:t>
      </w:r>
      <w:r w:rsidR="0053252D">
        <w:rPr>
          <w:lang w:val="fr-FR"/>
        </w:rPr>
        <w:t>moins</w:t>
      </w:r>
      <w:r w:rsidRPr="0037170B">
        <w:rPr>
          <w:lang w:val="fr-FR"/>
        </w:rPr>
        <w:t xml:space="preserve"> difficile qu’au niveau supra-ordonné et au niveau infra-ordonné ? Dès lors, pourquoi catégorise-t-on préférentiellement les objets au niveau de base ?</w:t>
      </w:r>
    </w:p>
    <w:p w:rsidR="009517B0" w:rsidP="0032138E" w:rsidRDefault="009517B0" w14:paraId="43CA90E5" w14:textId="5E955D69">
      <w:pPr>
        <w:rPr>
          <w:lang w:val="fr-FR"/>
        </w:rPr>
      </w:pPr>
      <w:r>
        <w:rPr>
          <w:lang w:val="fr-FR"/>
        </w:rPr>
        <w:t>Catégorisation au niveau de base pas plus facile -&gt; EXP avec temps limité</w:t>
      </w:r>
    </w:p>
    <w:p w:rsidR="00830787" w:rsidP="0032138E" w:rsidRDefault="0053252D" w14:paraId="18EA5527" w14:textId="4048C4BE">
      <w:pPr>
        <w:rPr>
          <w:lang w:val="fr-FR"/>
        </w:rPr>
      </w:pPr>
      <w:r>
        <w:rPr>
          <w:lang w:val="fr-FR"/>
        </w:rPr>
        <w:t>Catégorisation précise == cou</w:t>
      </w:r>
      <w:r w:rsidR="00427944">
        <w:rPr>
          <w:lang w:val="fr-FR"/>
        </w:rPr>
        <w:t>t</w:t>
      </w:r>
      <w:r>
        <w:rPr>
          <w:lang w:val="fr-FR"/>
        </w:rPr>
        <w:t xml:space="preserve"> cognitif</w:t>
      </w:r>
      <w:r w:rsidR="00A26F17">
        <w:rPr>
          <w:lang w:val="fr-FR"/>
        </w:rPr>
        <w:t xml:space="preserve"> ; exp question supra/infra mais avec limite de temps -&gt; </w:t>
      </w:r>
      <w:r w:rsidR="00830787">
        <w:rPr>
          <w:lang w:val="fr-FR"/>
        </w:rPr>
        <w:t>erreur : supra&lt;base&lt;infra</w:t>
      </w:r>
      <w:r w:rsidR="000C2511">
        <w:rPr>
          <w:lang w:val="fr-FR"/>
        </w:rPr>
        <w:t xml:space="preserve"> + </w:t>
      </w:r>
      <w:r w:rsidR="000B42EA">
        <w:rPr>
          <w:lang w:val="fr-FR"/>
        </w:rPr>
        <w:t xml:space="preserve">same avec démence sémantique : stade de la maladie x </w:t>
      </w:r>
      <w:r w:rsidR="0028563F">
        <w:rPr>
          <w:lang w:val="fr-FR"/>
        </w:rPr>
        <w:t>niveau -&gt; avancé = erreur supra ++, début = erreur infra ++</w:t>
      </w:r>
      <w:r w:rsidR="00830787">
        <w:rPr>
          <w:lang w:val="fr-FR"/>
        </w:rPr>
        <w:br/>
      </w:r>
      <w:r w:rsidR="0032138E">
        <w:rPr>
          <w:lang w:val="fr-FR"/>
        </w:rPr>
        <w:t>S</w:t>
      </w:r>
      <w:r w:rsidRPr="0032138E" w:rsidR="0032138E">
        <w:rPr>
          <w:lang w:val="fr-FR"/>
        </w:rPr>
        <w:t xml:space="preserve">i on catégorise généralement : réagir de la même manière face à un loup ou un chien not </w:t>
      </w:r>
      <w:proofErr w:type="spellStart"/>
      <w:r w:rsidRPr="0032138E" w:rsidR="0032138E">
        <w:rPr>
          <w:lang w:val="fr-FR"/>
        </w:rPr>
        <w:t>stonks</w:t>
      </w:r>
      <w:proofErr w:type="spellEnd"/>
      <w:r w:rsidR="0032138E">
        <w:rPr>
          <w:lang w:val="fr-FR"/>
        </w:rPr>
        <w:t xml:space="preserve">. </w:t>
      </w:r>
      <w:r w:rsidRPr="0032138E" w:rsidR="0032138E">
        <w:rPr>
          <w:lang w:val="fr-FR"/>
        </w:rPr>
        <w:t>D’où le niveau de base : Forme d’optimisation du moindre effort -&gt; classification précise pour se comporter de manière appropriée avec les stimulus dans notre environnement</w:t>
      </w:r>
    </w:p>
    <w:p w:rsidR="009211B0" w:rsidP="003D37CF" w:rsidRDefault="009211B0" w14:paraId="4C8277ED" w14:textId="1AA31AF0">
      <w:pPr>
        <w:pStyle w:val="Heading2"/>
        <w:rPr>
          <w:lang w:val="fr-FR"/>
        </w:rPr>
      </w:pPr>
      <w:r>
        <w:rPr>
          <w:lang w:val="fr-FR"/>
        </w:rPr>
        <w:t xml:space="preserve">Cours 8 : </w:t>
      </w:r>
      <w:r w:rsidRPr="003D37CF" w:rsidR="003D37CF">
        <w:rPr>
          <w:lang w:val="fr-FR"/>
        </w:rPr>
        <w:t>la mémoire sémantique III</w:t>
      </w:r>
    </w:p>
    <w:p w:rsidR="003D37CF" w:rsidP="003D37CF" w:rsidRDefault="003D37CF" w14:paraId="75E363EA" w14:textId="77777777">
      <w:pPr>
        <w:pStyle w:val="ListParagraph"/>
        <w:numPr>
          <w:ilvl w:val="0"/>
          <w:numId w:val="5"/>
        </w:numPr>
        <w:rPr>
          <w:lang w:val="fr-FR"/>
        </w:rPr>
      </w:pPr>
      <w:r w:rsidRPr="003D37CF">
        <w:rPr>
          <w:lang w:val="fr-FR"/>
        </w:rPr>
        <w:t>Pourquoi, selon la théorie des modèles situés</w:t>
      </w:r>
      <w:commentRangeStart w:id="18"/>
      <w:commentRangeStart w:id="19"/>
      <w:r w:rsidRPr="003D37CF">
        <w:rPr>
          <w:lang w:val="fr-FR"/>
        </w:rPr>
        <w:t xml:space="preserve">, y-a-t-il parfois une différence entre un chien et un chien </w:t>
      </w:r>
      <w:commentRangeEnd w:id="18"/>
      <w:r w:rsidR="00CF31C3">
        <w:rPr>
          <w:rStyle w:val="CommentReference"/>
        </w:rPr>
        <w:commentReference w:id="18"/>
      </w:r>
      <w:commentRangeEnd w:id="19"/>
      <w:r w:rsidR="003E3849">
        <w:rPr>
          <w:rStyle w:val="CommentReference"/>
        </w:rPr>
        <w:commentReference w:id="19"/>
      </w:r>
      <w:r w:rsidRPr="003D37CF">
        <w:rPr>
          <w:lang w:val="fr-FR"/>
        </w:rPr>
        <w:t>? Sur quelles données expérimentales reposent cette affirmation ?</w:t>
      </w:r>
    </w:p>
    <w:p w:rsidR="00F239BC" w:rsidP="00DF04F6" w:rsidRDefault="00CF31C3" w14:paraId="391BCE82" w14:textId="34EB2C22">
      <w:pPr>
        <w:rPr>
          <w:lang w:val="fr-FR"/>
        </w:rPr>
      </w:pPr>
      <w:r>
        <w:rPr>
          <w:lang w:val="fr-FR"/>
        </w:rPr>
        <w:t xml:space="preserve">En fonction du </w:t>
      </w:r>
      <w:r w:rsidRPr="00715E95">
        <w:rPr>
          <w:b/>
          <w:bCs/>
          <w:lang w:val="fr-FR"/>
        </w:rPr>
        <w:t>context</w:t>
      </w:r>
      <w:r w:rsidRPr="00715E95" w:rsidR="008C7CC7">
        <w:rPr>
          <w:b/>
          <w:bCs/>
          <w:lang w:val="fr-FR"/>
        </w:rPr>
        <w:t>e</w:t>
      </w:r>
      <w:r w:rsidR="008C7CC7">
        <w:rPr>
          <w:lang w:val="fr-FR"/>
        </w:rPr>
        <w:t xml:space="preserve"> de la présentation </w:t>
      </w:r>
      <w:r w:rsidR="0017738B">
        <w:rPr>
          <w:lang w:val="fr-FR"/>
        </w:rPr>
        <w:t>du chien</w:t>
      </w:r>
      <w:r w:rsidR="00715E95">
        <w:rPr>
          <w:lang w:val="fr-FR"/>
        </w:rPr>
        <w:t xml:space="preserve">, manière dont on explique le </w:t>
      </w:r>
      <w:proofErr w:type="gramStart"/>
      <w:r w:rsidR="00715E95">
        <w:rPr>
          <w:lang w:val="fr-FR"/>
        </w:rPr>
        <w:t xml:space="preserve">concept </w:t>
      </w:r>
      <w:r w:rsidR="008C7CC7">
        <w:rPr>
          <w:lang w:val="fr-FR"/>
        </w:rPr>
        <w:t>,</w:t>
      </w:r>
      <w:proofErr w:type="gramEnd"/>
      <w:r w:rsidR="008C7CC7">
        <w:rPr>
          <w:lang w:val="fr-FR"/>
        </w:rPr>
        <w:t xml:space="preserve"> il ne </w:t>
      </w:r>
      <w:r w:rsidR="000E6023">
        <w:rPr>
          <w:lang w:val="fr-FR"/>
        </w:rPr>
        <w:t>déclenchera</w:t>
      </w:r>
      <w:r w:rsidR="008C7CC7">
        <w:rPr>
          <w:lang w:val="fr-FR"/>
        </w:rPr>
        <w:t xml:space="preserve"> pas </w:t>
      </w:r>
      <w:r w:rsidR="0017738B">
        <w:rPr>
          <w:lang w:val="fr-FR"/>
        </w:rPr>
        <w:t>les mêmes propriétés</w:t>
      </w:r>
      <w:r w:rsidR="008C7CC7">
        <w:rPr>
          <w:lang w:val="fr-FR"/>
        </w:rPr>
        <w:t xml:space="preserve"> en mémoire sémantique</w:t>
      </w:r>
      <w:r w:rsidR="000E6023">
        <w:rPr>
          <w:lang w:val="fr-FR"/>
        </w:rPr>
        <w:t xml:space="preserve"> (agressif ou gentil) et donc ne déclenchera pas </w:t>
      </w:r>
      <w:r w:rsidR="00AA184C">
        <w:rPr>
          <w:lang w:val="fr-FR"/>
        </w:rPr>
        <w:t>les mêmes comportements</w:t>
      </w:r>
      <w:r w:rsidR="0070456A">
        <w:rPr>
          <w:lang w:val="fr-FR"/>
        </w:rPr>
        <w:t xml:space="preserve"> envers ce chien. Cette idée est proche de</w:t>
      </w:r>
      <w:r w:rsidR="00DE5FC2">
        <w:rPr>
          <w:lang w:val="fr-FR"/>
        </w:rPr>
        <w:t xml:space="preserve"> celle </w:t>
      </w:r>
      <w:r w:rsidR="0017738B">
        <w:rPr>
          <w:lang w:val="fr-FR"/>
        </w:rPr>
        <w:t>de la cognition incarnée</w:t>
      </w:r>
      <w:r w:rsidR="0070456A">
        <w:rPr>
          <w:lang w:val="fr-FR"/>
        </w:rPr>
        <w:t xml:space="preserve">, </w:t>
      </w:r>
      <w:r w:rsidR="0015219D">
        <w:rPr>
          <w:lang w:val="fr-FR"/>
        </w:rPr>
        <w:t>qui lis la perception, la motricité et la cognition</w:t>
      </w:r>
      <w:r w:rsidR="0017738B">
        <w:rPr>
          <w:lang w:val="fr-FR"/>
        </w:rPr>
        <w:t>.</w:t>
      </w:r>
      <w:r w:rsidR="009F5A2D">
        <w:rPr>
          <w:lang w:val="fr-FR"/>
        </w:rPr>
        <w:t xml:space="preserve"> Je pense exemple de la télécommande</w:t>
      </w:r>
      <w:r w:rsidR="0017738B">
        <w:rPr>
          <w:lang w:val="fr-FR"/>
        </w:rPr>
        <w:t xml:space="preserve"> EXP</w:t>
      </w:r>
      <w:r w:rsidR="00715E95">
        <w:rPr>
          <w:lang w:val="fr-FR"/>
        </w:rPr>
        <w:t xml:space="preserve"> </w:t>
      </w:r>
      <w:proofErr w:type="spellStart"/>
      <w:r w:rsidR="00715E95">
        <w:rPr>
          <w:lang w:val="fr-FR"/>
        </w:rPr>
        <w:t>barsalou</w:t>
      </w:r>
      <w:proofErr w:type="spellEnd"/>
      <w:r w:rsidR="0017738B">
        <w:rPr>
          <w:lang w:val="fr-FR"/>
        </w:rPr>
        <w:t xml:space="preserve"> nom vs nom phras</w:t>
      </w:r>
      <w:r w:rsidR="00AA184C">
        <w:rPr>
          <w:lang w:val="fr-FR"/>
        </w:rPr>
        <w:t xml:space="preserve">e, nb mot </w:t>
      </w:r>
      <w:proofErr w:type="spellStart"/>
      <w:r w:rsidR="00AA184C">
        <w:rPr>
          <w:lang w:val="fr-FR"/>
        </w:rPr>
        <w:t>prop</w:t>
      </w:r>
      <w:proofErr w:type="spellEnd"/>
      <w:r w:rsidR="00AA184C">
        <w:rPr>
          <w:lang w:val="fr-FR"/>
        </w:rPr>
        <w:t xml:space="preserve">. Interne/externe. </w:t>
      </w:r>
      <w:r w:rsidR="00F239BC">
        <w:rPr>
          <w:lang w:val="fr-FR"/>
        </w:rPr>
        <w:br/>
      </w:r>
      <w:r w:rsidR="00191297">
        <w:rPr>
          <w:lang w:val="fr-FR"/>
        </w:rPr>
        <w:t xml:space="preserve">Barsalou, récupérer un concept en mémoire sémantique revient à simuler </w:t>
      </w:r>
      <w:r w:rsidR="00474987">
        <w:rPr>
          <w:lang w:val="fr-FR"/>
        </w:rPr>
        <w:t xml:space="preserve">mentalement </w:t>
      </w:r>
      <w:r w:rsidR="00191297">
        <w:rPr>
          <w:lang w:val="fr-FR"/>
        </w:rPr>
        <w:t xml:space="preserve">le concept, et ceux en fonction du contexte (chien méchant/gentil) -&gt; mais insiste sur le rôle du contexte </w:t>
      </w:r>
      <w:r w:rsidR="00474987">
        <w:rPr>
          <w:lang w:val="fr-FR"/>
        </w:rPr>
        <w:t>(EXP du bol et de l’ustensile de cuisine)</w:t>
      </w:r>
    </w:p>
    <w:p w:rsidRPr="00DF04F6" w:rsidR="00A7676E" w:rsidP="00DF04F6" w:rsidRDefault="00A7676E" w14:paraId="3D08E4FA" w14:textId="699985DC">
      <w:pPr>
        <w:rPr>
          <w:lang w:val="fr-FR"/>
        </w:rPr>
      </w:pPr>
      <w:r>
        <w:rPr>
          <w:lang w:val="fr-FR"/>
        </w:rPr>
        <w:t>On récupère pas toujours les même propriété en mémoire (</w:t>
      </w:r>
      <w:proofErr w:type="spellStart"/>
      <w:r>
        <w:rPr>
          <w:lang w:val="fr-FR"/>
        </w:rPr>
        <w:t>dif</w:t>
      </w:r>
      <w:proofErr w:type="spellEnd"/>
      <w:r>
        <w:rPr>
          <w:lang w:val="fr-FR"/>
        </w:rPr>
        <w:t xml:space="preserve"> entre chien méchant et </w:t>
      </w:r>
      <w:proofErr w:type="gramStart"/>
      <w:r>
        <w:rPr>
          <w:lang w:val="fr-FR"/>
        </w:rPr>
        <w:t>gentil )</w:t>
      </w:r>
      <w:proofErr w:type="gramEnd"/>
      <w:r>
        <w:rPr>
          <w:lang w:val="fr-FR"/>
        </w:rPr>
        <w:t xml:space="preserve"> modèle situé = on </w:t>
      </w:r>
      <w:proofErr w:type="spellStart"/>
      <w:r>
        <w:rPr>
          <w:lang w:val="fr-FR"/>
        </w:rPr>
        <w:t>repalce</w:t>
      </w:r>
      <w:proofErr w:type="spellEnd"/>
      <w:r>
        <w:rPr>
          <w:lang w:val="fr-FR"/>
        </w:rPr>
        <w:t xml:space="preserve"> tout dans un contexte et ce contexte influe sur les propriétés qui revienne ; </w:t>
      </w:r>
    </w:p>
    <w:p w:rsidR="003D37CF" w:rsidP="003D37CF" w:rsidRDefault="003D37CF" w14:paraId="2F7CF375" w14:textId="77777777">
      <w:pPr>
        <w:pStyle w:val="ListParagraph"/>
        <w:numPr>
          <w:ilvl w:val="0"/>
          <w:numId w:val="5"/>
        </w:numPr>
        <w:rPr>
          <w:lang w:val="fr-FR"/>
        </w:rPr>
      </w:pPr>
      <w:commentRangeStart w:id="20"/>
      <w:r w:rsidRPr="003D37CF">
        <w:rPr>
          <w:lang w:val="fr-FR"/>
        </w:rPr>
        <w:t xml:space="preserve">Pourquoi la théorie de Barsalou est-elle une approche « cognition incarnée » de la mémoire sémantique ? Quel type d’expériences sont typiquement réalisées dans ce cadre ? </w:t>
      </w:r>
      <w:commentRangeEnd w:id="20"/>
      <w:r w:rsidR="00B745EB">
        <w:rPr>
          <w:rStyle w:val="CommentReference"/>
        </w:rPr>
        <w:commentReference w:id="20"/>
      </w:r>
    </w:p>
    <w:p w:rsidR="001C3DA4" w:rsidP="001C3DA4" w:rsidRDefault="00802C2F" w14:paraId="76CE3DA5" w14:textId="3B522D92">
      <w:pPr>
        <w:rPr>
          <w:lang w:val="fr-FR"/>
        </w:rPr>
      </w:pPr>
      <w:commentRangeStart w:id="21"/>
      <w:commentRangeStart w:id="22"/>
      <w:commentRangeStart w:id="23"/>
      <w:r>
        <w:rPr>
          <w:lang w:val="fr-FR"/>
        </w:rPr>
        <w:t xml:space="preserve">Barsalou </w:t>
      </w:r>
      <w:r w:rsidR="00997A48">
        <w:rPr>
          <w:lang w:val="fr-FR"/>
        </w:rPr>
        <w:t xml:space="preserve">= théorie des modèle situé </w:t>
      </w:r>
      <w:commentRangeEnd w:id="21"/>
      <w:r w:rsidR="00B578F8">
        <w:rPr>
          <w:rStyle w:val="CommentReference"/>
        </w:rPr>
        <w:commentReference w:id="21"/>
      </w:r>
      <w:commentRangeEnd w:id="22"/>
      <w:r w:rsidR="00E43F88">
        <w:rPr>
          <w:rStyle w:val="CommentReference"/>
        </w:rPr>
        <w:commentReference w:id="22"/>
      </w:r>
      <w:commentRangeEnd w:id="23"/>
      <w:r w:rsidR="00274BBB">
        <w:rPr>
          <w:rStyle w:val="CommentReference"/>
        </w:rPr>
        <w:commentReference w:id="23"/>
      </w:r>
      <w:r w:rsidR="00997A48">
        <w:rPr>
          <w:lang w:val="fr-FR"/>
        </w:rPr>
        <w:t>= approche cognition incarnée de la mémoire sémantique</w:t>
      </w:r>
      <w:r w:rsidR="00A7676E">
        <w:rPr>
          <w:lang w:val="fr-FR"/>
        </w:rPr>
        <w:t xml:space="preserve"> + on a les propriétés motrice qui vienne en tête </w:t>
      </w:r>
      <w:proofErr w:type="gramStart"/>
      <w:r w:rsidR="00A7676E">
        <w:rPr>
          <w:lang w:val="fr-FR"/>
        </w:rPr>
        <w:t xml:space="preserve">également </w:t>
      </w:r>
      <w:r w:rsidR="00997A48">
        <w:rPr>
          <w:lang w:val="fr-FR"/>
        </w:rPr>
        <w:t>.</w:t>
      </w:r>
      <w:proofErr w:type="gramEnd"/>
      <w:r w:rsidR="00997A48">
        <w:rPr>
          <w:lang w:val="fr-FR"/>
        </w:rPr>
        <w:t xml:space="preserve"> </w:t>
      </w:r>
      <w:r w:rsidR="00EE613E">
        <w:rPr>
          <w:lang w:val="fr-FR"/>
        </w:rPr>
        <w:t>EXP = amorçage</w:t>
      </w:r>
      <w:r w:rsidR="00A7676E">
        <w:rPr>
          <w:lang w:val="fr-FR"/>
        </w:rPr>
        <w:t xml:space="preserve"> + activation des </w:t>
      </w:r>
      <w:proofErr w:type="spellStart"/>
      <w:r w:rsidR="00A7676E">
        <w:rPr>
          <w:lang w:val="fr-FR"/>
        </w:rPr>
        <w:t>cortexs</w:t>
      </w:r>
      <w:proofErr w:type="spellEnd"/>
      <w:r w:rsidR="00A7676E">
        <w:rPr>
          <w:lang w:val="fr-FR"/>
        </w:rPr>
        <w:t xml:space="preserve"> moteur</w:t>
      </w:r>
      <w:r w:rsidR="000E460B">
        <w:rPr>
          <w:lang w:val="fr-FR"/>
        </w:rPr>
        <w:t xml:space="preserve">. </w:t>
      </w:r>
      <w:r w:rsidR="00A0548E">
        <w:rPr>
          <w:lang w:val="fr-FR"/>
        </w:rPr>
        <w:t>Cognition incarnée</w:t>
      </w:r>
      <w:r w:rsidR="000E460B">
        <w:rPr>
          <w:lang w:val="fr-FR"/>
        </w:rPr>
        <w:t xml:space="preserve"> = toujours des aspect</w:t>
      </w:r>
      <w:r w:rsidR="00BF1FA0">
        <w:rPr>
          <w:lang w:val="fr-FR"/>
        </w:rPr>
        <w:t>s</w:t>
      </w:r>
      <w:r w:rsidR="000E460B">
        <w:rPr>
          <w:lang w:val="fr-FR"/>
        </w:rPr>
        <w:t xml:space="preserve"> moteur</w:t>
      </w:r>
      <w:r w:rsidR="00BF1FA0">
        <w:rPr>
          <w:lang w:val="fr-FR"/>
        </w:rPr>
        <w:t>s ; p</w:t>
      </w:r>
      <w:r w:rsidRPr="00A7676E" w:rsidR="00BF1FA0">
        <w:rPr>
          <w:strike/>
          <w:lang w:val="fr-FR"/>
        </w:rPr>
        <w:t xml:space="preserve">astèque </w:t>
      </w:r>
      <w:r w:rsidRPr="00A7676E" w:rsidR="00E17A13">
        <w:rPr>
          <w:strike/>
          <w:lang w:val="fr-FR"/>
        </w:rPr>
        <w:t xml:space="preserve">plus ou moins </w:t>
      </w:r>
      <w:r w:rsidRPr="00A7676E" w:rsidR="007A4F12">
        <w:rPr>
          <w:strike/>
          <w:lang w:val="fr-FR"/>
        </w:rPr>
        <w:t>comestible</w:t>
      </w:r>
      <w:r w:rsidRPr="00A7676E" w:rsidR="00E17A13">
        <w:rPr>
          <w:strike/>
          <w:lang w:val="fr-FR"/>
        </w:rPr>
        <w:t xml:space="preserve"> en fonction du contexte de présentation (dans une assiette=manger vs fruit de base=lancer)</w:t>
      </w:r>
      <w:r w:rsidR="00A7676E">
        <w:rPr>
          <w:strike/>
          <w:lang w:val="fr-FR"/>
        </w:rPr>
        <w:t xml:space="preserve"> </w:t>
      </w:r>
      <w:r w:rsidRPr="00A7676E" w:rsidR="00A7676E">
        <w:rPr>
          <w:lang w:val="fr-FR"/>
        </w:rPr>
        <w:t>EXP SOLENE KALENINE</w:t>
      </w:r>
      <w:r w:rsidR="00A7676E">
        <w:rPr>
          <w:strike/>
          <w:lang w:val="fr-FR"/>
        </w:rPr>
        <w:t xml:space="preserve"> </w:t>
      </w:r>
    </w:p>
    <w:p w:rsidRPr="001C3DA4" w:rsidR="00A7676E" w:rsidP="001C3DA4" w:rsidRDefault="00A7676E" w14:paraId="45780E87" w14:textId="2EC950AD">
      <w:pPr>
        <w:rPr>
          <w:lang w:val="fr-FR"/>
        </w:rPr>
      </w:pPr>
    </w:p>
    <w:p w:rsidR="003D37CF" w:rsidP="003D37CF" w:rsidRDefault="003D37CF" w14:paraId="157E50B8" w14:textId="67949543">
      <w:pPr>
        <w:pStyle w:val="ListParagraph"/>
        <w:numPr>
          <w:ilvl w:val="0"/>
          <w:numId w:val="5"/>
        </w:numPr>
        <w:rPr>
          <w:lang w:val="fr-FR"/>
        </w:rPr>
      </w:pPr>
      <w:r w:rsidRPr="003D37CF">
        <w:rPr>
          <w:lang w:val="fr-FR"/>
        </w:rPr>
        <w:t>Qu’est-ce que le modèle Hub-and-</w:t>
      </w:r>
      <w:proofErr w:type="spellStart"/>
      <w:r w:rsidRPr="003D37CF">
        <w:rPr>
          <w:lang w:val="fr-FR"/>
        </w:rPr>
        <w:t>Spoke</w:t>
      </w:r>
      <w:proofErr w:type="spellEnd"/>
      <w:r w:rsidRPr="003D37CF">
        <w:rPr>
          <w:lang w:val="fr-FR"/>
        </w:rPr>
        <w:t xml:space="preserve"> ? Sur quelles données repose-t-il ? Quelle relation entretient-il avec la théorie de Barsalou</w:t>
      </w:r>
    </w:p>
    <w:p w:rsidR="002A4134" w:rsidP="002A4134" w:rsidRDefault="00330F06" w14:paraId="21F183D1" w14:textId="73E75D39">
      <w:pPr>
        <w:rPr>
          <w:lang w:val="fr-FR"/>
        </w:rPr>
      </w:pPr>
      <w:r w:rsidRPr="001E5BC1">
        <w:rPr>
          <w:lang w:val="fr-FR"/>
        </w:rPr>
        <w:t>Modèle Hub-and-</w:t>
      </w:r>
      <w:proofErr w:type="spellStart"/>
      <w:r w:rsidRPr="001E5BC1">
        <w:rPr>
          <w:lang w:val="fr-FR"/>
        </w:rPr>
        <w:t>Spoke</w:t>
      </w:r>
      <w:proofErr w:type="spellEnd"/>
      <w:r w:rsidRPr="001E5BC1" w:rsidR="001E5BC1">
        <w:rPr>
          <w:lang w:val="fr-FR"/>
        </w:rPr>
        <w:t> : hub avec toute</w:t>
      </w:r>
      <w:r w:rsidR="001D386F">
        <w:rPr>
          <w:lang w:val="fr-FR"/>
        </w:rPr>
        <w:t>s</w:t>
      </w:r>
      <w:r w:rsidRPr="001E5BC1" w:rsidR="001E5BC1">
        <w:rPr>
          <w:lang w:val="fr-FR"/>
        </w:rPr>
        <w:t xml:space="preserve"> le</w:t>
      </w:r>
      <w:r w:rsidR="001E5BC1">
        <w:rPr>
          <w:lang w:val="fr-FR"/>
        </w:rPr>
        <w:t>s adresse</w:t>
      </w:r>
      <w:r w:rsidR="001D386F">
        <w:rPr>
          <w:lang w:val="fr-FR"/>
        </w:rPr>
        <w:t>s</w:t>
      </w:r>
      <w:r w:rsidR="001E5BC1">
        <w:rPr>
          <w:lang w:val="fr-FR"/>
        </w:rPr>
        <w:t xml:space="preserve"> </w:t>
      </w:r>
      <w:r w:rsidR="001D386F">
        <w:rPr>
          <w:lang w:val="fr-FR"/>
        </w:rPr>
        <w:t>vers les propriétés des concepts, hub = lobe temporale antérieur</w:t>
      </w:r>
      <w:r w:rsidR="002B6018">
        <w:rPr>
          <w:lang w:val="fr-FR"/>
        </w:rPr>
        <w:t xml:space="preserve"> ; </w:t>
      </w:r>
      <w:r w:rsidR="000A2EBC">
        <w:rPr>
          <w:lang w:val="fr-FR"/>
        </w:rPr>
        <w:t xml:space="preserve">EXP : TMS LTA </w:t>
      </w:r>
      <w:r w:rsidR="00E244A5">
        <w:rPr>
          <w:lang w:val="fr-FR"/>
        </w:rPr>
        <w:t xml:space="preserve">vs a </w:t>
      </w:r>
      <w:proofErr w:type="spellStart"/>
      <w:r w:rsidR="00E244A5">
        <w:rPr>
          <w:lang w:val="fr-FR"/>
        </w:rPr>
        <w:t>Spoke</w:t>
      </w:r>
      <w:proofErr w:type="spellEnd"/>
      <w:r w:rsidR="00E244A5">
        <w:rPr>
          <w:lang w:val="fr-FR"/>
        </w:rPr>
        <w:t xml:space="preserve"> </w:t>
      </w:r>
      <w:r w:rsidR="007A4F12">
        <w:rPr>
          <w:lang w:val="fr-FR"/>
        </w:rPr>
        <w:t>; EXP</w:t>
      </w:r>
      <w:r w:rsidR="004D1103">
        <w:rPr>
          <w:lang w:val="fr-FR"/>
        </w:rPr>
        <w:t xml:space="preserve"> : personne </w:t>
      </w:r>
      <w:r w:rsidR="00E81308">
        <w:rPr>
          <w:lang w:val="fr-FR"/>
        </w:rPr>
        <w:t>démence</w:t>
      </w:r>
      <w:r w:rsidR="004D1103">
        <w:rPr>
          <w:lang w:val="fr-FR"/>
        </w:rPr>
        <w:t xml:space="preserve"> sémantique</w:t>
      </w:r>
      <w:r w:rsidR="00A7676E">
        <w:rPr>
          <w:lang w:val="fr-FR"/>
        </w:rPr>
        <w:t xml:space="preserve"> (voir le cours ou le </w:t>
      </w:r>
      <w:proofErr w:type="spellStart"/>
      <w:r w:rsidR="00A7676E">
        <w:rPr>
          <w:lang w:val="fr-FR"/>
        </w:rPr>
        <w:t>recors</w:t>
      </w:r>
      <w:proofErr w:type="spellEnd"/>
      <w:r w:rsidR="00A7676E">
        <w:rPr>
          <w:lang w:val="fr-FR"/>
        </w:rPr>
        <w:t xml:space="preserve"> 4 :20min) </w:t>
      </w:r>
      <w:r w:rsidR="00E81308">
        <w:rPr>
          <w:lang w:val="fr-FR"/>
        </w:rPr>
        <w:t xml:space="preserve">; théorie de </w:t>
      </w:r>
      <w:r w:rsidR="00E81308">
        <w:rPr>
          <w:lang w:val="fr-FR"/>
        </w:rPr>
        <w:lastRenderedPageBreak/>
        <w:t>Barsalou = les aspect moteur font partie de ces concepts</w:t>
      </w:r>
      <w:r w:rsidR="000A64DD">
        <w:rPr>
          <w:lang w:val="fr-FR"/>
        </w:rPr>
        <w:t>.</w:t>
      </w:r>
      <w:r w:rsidR="00A7676E">
        <w:rPr>
          <w:lang w:val="fr-FR"/>
        </w:rPr>
        <w:t xml:space="preserve"> En fonction du concept, il y a probablement également une </w:t>
      </w:r>
      <w:proofErr w:type="spellStart"/>
      <w:r w:rsidR="00A7676E">
        <w:rPr>
          <w:lang w:val="fr-FR"/>
        </w:rPr>
        <w:t>actibation</w:t>
      </w:r>
      <w:proofErr w:type="spellEnd"/>
      <w:r w:rsidR="00A7676E">
        <w:rPr>
          <w:lang w:val="fr-FR"/>
        </w:rPr>
        <w:t xml:space="preserve"> des </w:t>
      </w:r>
      <w:proofErr w:type="spellStart"/>
      <w:r w:rsidR="00A7676E">
        <w:rPr>
          <w:lang w:val="fr-FR"/>
        </w:rPr>
        <w:t>cortexs</w:t>
      </w:r>
      <w:proofErr w:type="spellEnd"/>
      <w:r w:rsidR="00A7676E">
        <w:rPr>
          <w:lang w:val="fr-FR"/>
        </w:rPr>
        <w:t xml:space="preserve"> moteur ; </w:t>
      </w:r>
      <w:proofErr w:type="gramStart"/>
      <w:r w:rsidR="00A7676E">
        <w:rPr>
          <w:lang w:val="fr-FR"/>
        </w:rPr>
        <w:t>un concept active</w:t>
      </w:r>
      <w:proofErr w:type="gramEnd"/>
      <w:r w:rsidR="00A7676E">
        <w:rPr>
          <w:lang w:val="fr-FR"/>
        </w:rPr>
        <w:t xml:space="preserve"> plein de cortex différent : émotion</w:t>
      </w:r>
      <w:r w:rsidR="00656C23">
        <w:rPr>
          <w:lang w:val="fr-FR"/>
        </w:rPr>
        <w:t xml:space="preserve">, moteur, peur, </w:t>
      </w:r>
      <w:proofErr w:type="spellStart"/>
      <w:r w:rsidR="00656C23">
        <w:rPr>
          <w:lang w:val="fr-FR"/>
        </w:rPr>
        <w:t>ect</w:t>
      </w:r>
      <w:proofErr w:type="spellEnd"/>
      <w:r w:rsidR="00656C23">
        <w:rPr>
          <w:lang w:val="fr-FR"/>
        </w:rPr>
        <w:t xml:space="preserve"> </w:t>
      </w:r>
    </w:p>
    <w:p w:rsidRPr="004C0342" w:rsidR="004C0342" w:rsidP="004C0342" w:rsidRDefault="00EB5B08" w14:paraId="370B87DF" w14:textId="00ACE9FA">
      <w:pPr>
        <w:pStyle w:val="Heading2"/>
        <w:rPr>
          <w:lang w:val="fr-FR"/>
        </w:rPr>
      </w:pPr>
      <w:r>
        <w:rPr>
          <w:lang w:val="fr-FR"/>
        </w:rPr>
        <w:t>Cours 9</w:t>
      </w:r>
      <w:r w:rsidR="00054D14">
        <w:rPr>
          <w:lang w:val="fr-FR"/>
        </w:rPr>
        <w:t xml:space="preserve"> : </w:t>
      </w:r>
      <w:r w:rsidR="004D1103">
        <w:rPr>
          <w:lang w:val="fr-FR"/>
        </w:rPr>
        <w:t xml:space="preserve">Mémoire épisodique </w:t>
      </w:r>
    </w:p>
    <w:p w:rsidR="00A73FCD" w:rsidP="00A73FCD" w:rsidRDefault="00A73FCD" w14:paraId="2968971B" w14:textId="43081587">
      <w:pPr>
        <w:pStyle w:val="ListParagraph"/>
        <w:numPr>
          <w:ilvl w:val="0"/>
          <w:numId w:val="3"/>
        </w:numPr>
        <w:rPr>
          <w:lang w:val="fr-FR"/>
        </w:rPr>
      </w:pPr>
      <w:r w:rsidRPr="00A73FCD">
        <w:rPr>
          <w:lang w:val="fr-FR"/>
        </w:rPr>
        <w:t>Quels sont les fonctions de la mémoire épisodique ?</w:t>
      </w:r>
    </w:p>
    <w:p w:rsidRPr="004C0342" w:rsidR="004C0342" w:rsidP="004C0342" w:rsidRDefault="004C0342" w14:paraId="73CB99FF" w14:textId="77405098">
      <w:pPr>
        <w:rPr>
          <w:lang w:val="fr-FR"/>
        </w:rPr>
      </w:pPr>
      <w:commentRangeStart w:id="24"/>
      <w:r>
        <w:rPr>
          <w:lang w:val="fr-FR"/>
        </w:rPr>
        <w:t>Social</w:t>
      </w:r>
      <w:r w:rsidR="00656C23">
        <w:rPr>
          <w:lang w:val="fr-FR"/>
        </w:rPr>
        <w:t xml:space="preserve"> (raconte des histoires, </w:t>
      </w:r>
      <w:proofErr w:type="spellStart"/>
      <w:r w:rsidR="00656C23">
        <w:rPr>
          <w:lang w:val="fr-FR"/>
        </w:rPr>
        <w:t>rememorer</w:t>
      </w:r>
      <w:proofErr w:type="spellEnd"/>
      <w:r w:rsidR="00656C23">
        <w:rPr>
          <w:lang w:val="fr-FR"/>
        </w:rPr>
        <w:t xml:space="preserve"> des souvenirs == lien avec les amis)</w:t>
      </w:r>
      <w:r w:rsidR="00656C23">
        <w:rPr>
          <w:lang w:val="fr-FR"/>
        </w:rPr>
        <w:br/>
      </w:r>
      <w:r>
        <w:rPr>
          <w:lang w:val="fr-FR"/>
        </w:rPr>
        <w:t>/</w:t>
      </w:r>
      <w:r w:rsidR="000B2020">
        <w:rPr>
          <w:lang w:val="fr-FR"/>
        </w:rPr>
        <w:t xml:space="preserve">résolution de </w:t>
      </w:r>
      <w:r w:rsidR="00656C23">
        <w:rPr>
          <w:lang w:val="fr-FR"/>
        </w:rPr>
        <w:t>problème</w:t>
      </w:r>
      <w:r w:rsidR="00FF51F7">
        <w:rPr>
          <w:lang w:val="fr-FR"/>
        </w:rPr>
        <w:t xml:space="preserve"> (remémore + aide des autres) </w:t>
      </w:r>
      <w:r w:rsidR="00656C23">
        <w:rPr>
          <w:lang w:val="fr-FR"/>
        </w:rPr>
        <w:t xml:space="preserve">/ identité personnel </w:t>
      </w:r>
      <w:commentRangeEnd w:id="24"/>
      <w:r w:rsidR="00656C23">
        <w:rPr>
          <w:rStyle w:val="CommentReference"/>
        </w:rPr>
        <w:commentReference w:id="24"/>
      </w:r>
      <w:r w:rsidR="00ED7A79">
        <w:rPr>
          <w:lang w:val="fr-FR"/>
        </w:rPr>
        <w:t>(amnésie antérograde)</w:t>
      </w:r>
    </w:p>
    <w:p w:rsidR="00A73FCD" w:rsidP="00A73FCD" w:rsidRDefault="00A73FCD" w14:paraId="534B4FB8" w14:textId="190EDAD3">
      <w:pPr>
        <w:pStyle w:val="ListParagraph"/>
        <w:numPr>
          <w:ilvl w:val="0"/>
          <w:numId w:val="3"/>
        </w:numPr>
        <w:rPr>
          <w:lang w:val="fr-FR"/>
        </w:rPr>
      </w:pPr>
      <w:r w:rsidRPr="00A73FCD">
        <w:rPr>
          <w:lang w:val="fr-FR"/>
        </w:rPr>
        <w:t xml:space="preserve">Que révèle la technique </w:t>
      </w:r>
      <w:r w:rsidR="00656C23">
        <w:rPr>
          <w:lang w:val="fr-FR"/>
        </w:rPr>
        <w:t xml:space="preserve">des amorces </w:t>
      </w:r>
      <w:r w:rsidRPr="00A73FCD">
        <w:rPr>
          <w:lang w:val="fr-FR"/>
        </w:rPr>
        <w:t>concernant les éléments les plus facilement accessibles de notre mémoire épisodique ?</w:t>
      </w:r>
    </w:p>
    <w:p w:rsidRPr="000B2020" w:rsidR="00E940D8" w:rsidP="00E940D8" w:rsidRDefault="00756430" w14:paraId="184AE801" w14:textId="41C7C797">
      <w:pPr>
        <w:ind w:left="360"/>
        <w:rPr>
          <w:lang w:val="fr-FR"/>
        </w:rPr>
      </w:pPr>
      <w:r>
        <w:rPr>
          <w:lang w:val="fr-FR"/>
        </w:rPr>
        <w:t>M</w:t>
      </w:r>
      <w:r w:rsidR="00656C23">
        <w:rPr>
          <w:lang w:val="fr-FR"/>
        </w:rPr>
        <w:t>ot -&gt; premier souvenir qui vient (effet de récence si on demande premier souvenir qui vient // on vire l’effet de récence si on demande quel souvenir le plus marquant)</w:t>
      </w:r>
      <w:r w:rsidR="00E940D8">
        <w:rPr>
          <w:lang w:val="fr-FR"/>
        </w:rPr>
        <w:br/>
      </w:r>
      <w:r w:rsidRPr="00E940D8" w:rsidR="00E940D8">
        <w:rPr>
          <w:lang w:val="fr-FR"/>
        </w:rPr>
        <w:t>Effet de récence +</w:t>
      </w:r>
      <w:r w:rsidR="00E940D8">
        <w:rPr>
          <w:lang w:val="fr-FR"/>
        </w:rPr>
        <w:t xml:space="preserve"> bosse</w:t>
      </w:r>
      <w:r w:rsidRPr="00E940D8" w:rsidR="00E940D8">
        <w:rPr>
          <w:lang w:val="fr-FR"/>
        </w:rPr>
        <w:t xml:space="preserve"> de </w:t>
      </w:r>
      <w:r w:rsidRPr="00E940D8" w:rsidR="00C45E9A">
        <w:rPr>
          <w:lang w:val="fr-FR"/>
        </w:rPr>
        <w:t>réminiscence</w:t>
      </w:r>
      <w:r w:rsidR="00C45E9A">
        <w:rPr>
          <w:lang w:val="fr-FR"/>
        </w:rPr>
        <w:t xml:space="preserve"> transculturelle</w:t>
      </w:r>
      <w:r>
        <w:rPr>
          <w:lang w:val="fr-FR"/>
        </w:rPr>
        <w:t xml:space="preserve"> pour souvenir marquant (pas </w:t>
      </w:r>
      <w:r w:rsidR="00C45E9A">
        <w:rPr>
          <w:lang w:val="fr-FR"/>
        </w:rPr>
        <w:t xml:space="preserve">pour </w:t>
      </w:r>
      <w:r>
        <w:rPr>
          <w:lang w:val="fr-FR"/>
        </w:rPr>
        <w:t>‘</w:t>
      </w:r>
      <w:proofErr w:type="spellStart"/>
      <w:r>
        <w:rPr>
          <w:lang w:val="fr-FR"/>
        </w:rPr>
        <w:t>most</w:t>
      </w:r>
      <w:proofErr w:type="spellEnd"/>
      <w:r>
        <w:rPr>
          <w:lang w:val="fr-FR"/>
        </w:rPr>
        <w:t xml:space="preserve"> </w:t>
      </w:r>
      <w:proofErr w:type="spellStart"/>
      <w:r>
        <w:rPr>
          <w:lang w:val="fr-FR"/>
        </w:rPr>
        <w:t>traumatic</w:t>
      </w:r>
      <w:proofErr w:type="spellEnd"/>
      <w:r>
        <w:rPr>
          <w:lang w:val="fr-FR"/>
        </w:rPr>
        <w:t>’)</w:t>
      </w:r>
      <w:r w:rsidRPr="00E940D8" w:rsidR="00E940D8">
        <w:rPr>
          <w:lang w:val="fr-FR"/>
        </w:rPr>
        <w:t xml:space="preserve"> autour 20 +- 5</w:t>
      </w:r>
    </w:p>
    <w:p w:rsidR="00A73FCD" w:rsidP="00A73FCD" w:rsidRDefault="00A73FCD" w14:paraId="6D51A034" w14:textId="318D32E3">
      <w:pPr>
        <w:pStyle w:val="ListParagraph"/>
        <w:numPr>
          <w:ilvl w:val="0"/>
          <w:numId w:val="3"/>
        </w:numPr>
        <w:rPr>
          <w:lang w:val="fr-FR"/>
        </w:rPr>
      </w:pPr>
      <w:r w:rsidRPr="00A73FCD">
        <w:rPr>
          <w:lang w:val="fr-FR"/>
        </w:rPr>
        <w:t xml:space="preserve">Quelles sont les caractéristiques de l'amnésie infantile ? </w:t>
      </w:r>
    </w:p>
    <w:p w:rsidRPr="00087845" w:rsidR="00087845" w:rsidP="00087845" w:rsidRDefault="00087845" w14:paraId="159DAE54" w14:textId="521CBC98">
      <w:pPr>
        <w:rPr>
          <w:lang w:val="fr-FR"/>
        </w:rPr>
      </w:pPr>
      <w:r>
        <w:rPr>
          <w:lang w:val="fr-FR"/>
        </w:rPr>
        <w:t>Variation en fonction du pays</w:t>
      </w:r>
      <w:r w:rsidR="00656C23">
        <w:rPr>
          <w:lang w:val="fr-FR"/>
        </w:rPr>
        <w:t xml:space="preserve"> (japonais avant 5 ans</w:t>
      </w:r>
      <w:proofErr w:type="gramStart"/>
      <w:r w:rsidR="00656C23">
        <w:rPr>
          <w:lang w:val="fr-FR"/>
        </w:rPr>
        <w:t xml:space="preserve">) </w:t>
      </w:r>
      <w:r>
        <w:rPr>
          <w:lang w:val="fr-FR"/>
        </w:rPr>
        <w:t>,</w:t>
      </w:r>
      <w:proofErr w:type="gramEnd"/>
      <w:r>
        <w:rPr>
          <w:lang w:val="fr-FR"/>
        </w:rPr>
        <w:t xml:space="preserve"> </w:t>
      </w:r>
      <w:r w:rsidR="00656C23">
        <w:rPr>
          <w:lang w:val="fr-FR"/>
        </w:rPr>
        <w:t>Avant 3 ans</w:t>
      </w:r>
      <w:r>
        <w:rPr>
          <w:lang w:val="fr-FR"/>
        </w:rPr>
        <w:t xml:space="preserve"> plus rien ou faux souvenir </w:t>
      </w:r>
      <w:r w:rsidR="00656C23">
        <w:rPr>
          <w:lang w:val="fr-FR"/>
        </w:rPr>
        <w:t>-&gt; interaction entre raison biologique et culturel</w:t>
      </w:r>
      <w:r w:rsidR="0019394E">
        <w:rPr>
          <w:lang w:val="fr-FR"/>
        </w:rPr>
        <w:t> ; EXP Robin : méthode des amorces avec souvenirs très précoce (chien, maman)</w:t>
      </w:r>
      <w:r w:rsidR="00C45E9A">
        <w:rPr>
          <w:lang w:val="fr-FR"/>
        </w:rPr>
        <w:t xml:space="preserve"> + </w:t>
      </w:r>
      <w:proofErr w:type="spellStart"/>
      <w:r w:rsidR="00C45E9A">
        <w:rPr>
          <w:lang w:val="fr-FR"/>
        </w:rPr>
        <w:t>exist</w:t>
      </w:r>
      <w:proofErr w:type="spellEnd"/>
      <w:r w:rsidR="00C45E9A">
        <w:rPr>
          <w:lang w:val="fr-FR"/>
        </w:rPr>
        <w:t xml:space="preserve"> faux souvenir</w:t>
      </w:r>
    </w:p>
    <w:p w:rsidR="00A73FCD" w:rsidP="00A73FCD" w:rsidRDefault="00A73FCD" w14:paraId="7E811A46" w14:textId="72337752">
      <w:pPr>
        <w:pStyle w:val="ListParagraph"/>
        <w:numPr>
          <w:ilvl w:val="0"/>
          <w:numId w:val="3"/>
        </w:numPr>
        <w:rPr>
          <w:lang w:val="fr-FR"/>
        </w:rPr>
      </w:pPr>
      <w:r w:rsidRPr="00A73FCD">
        <w:rPr>
          <w:lang w:val="fr-FR"/>
        </w:rPr>
        <w:t>Comment la théorie du self explique-t-elle l'amnésie infantile ? Quelles critiques peut-on opposer à cette théorie ?</w:t>
      </w:r>
    </w:p>
    <w:p w:rsidRPr="00087845" w:rsidR="00087845" w:rsidP="00087845" w:rsidRDefault="001E28AE" w14:paraId="0B06C351" w14:textId="6BF73991">
      <w:pPr>
        <w:rPr>
          <w:lang w:val="fr-FR"/>
        </w:rPr>
      </w:pPr>
      <w:r>
        <w:rPr>
          <w:lang w:val="fr-FR"/>
        </w:rPr>
        <w:t>C</w:t>
      </w:r>
      <w:r w:rsidRPr="001E28AE">
        <w:rPr>
          <w:lang w:val="fr-FR"/>
        </w:rPr>
        <w:t xml:space="preserve">oncept de </w:t>
      </w:r>
      <w:r>
        <w:rPr>
          <w:lang w:val="fr-FR"/>
        </w:rPr>
        <w:t>self</w:t>
      </w:r>
      <w:r w:rsidRPr="001E28AE">
        <w:rPr>
          <w:lang w:val="fr-FR"/>
        </w:rPr>
        <w:t xml:space="preserve"> important et articule </w:t>
      </w:r>
      <w:r w:rsidRPr="001E28AE" w:rsidR="00752F42">
        <w:rPr>
          <w:lang w:val="fr-FR"/>
        </w:rPr>
        <w:t>tou</w:t>
      </w:r>
      <w:r w:rsidR="00752F42">
        <w:rPr>
          <w:lang w:val="fr-FR"/>
        </w:rPr>
        <w:t>s les autres mémoires épisodiques</w:t>
      </w:r>
      <w:r w:rsidR="00E97CF6">
        <w:rPr>
          <w:lang w:val="fr-FR"/>
        </w:rPr>
        <w:t xml:space="preserve">, permet l’élaboration </w:t>
      </w:r>
      <w:r>
        <w:rPr>
          <w:lang w:val="fr-FR"/>
        </w:rPr>
        <w:br/>
      </w:r>
      <w:r w:rsidR="00F817C5">
        <w:rPr>
          <w:lang w:val="fr-FR"/>
        </w:rPr>
        <w:t xml:space="preserve">Test du </w:t>
      </w:r>
      <w:r w:rsidR="00656C23">
        <w:rPr>
          <w:lang w:val="fr-FR"/>
        </w:rPr>
        <w:t>miroir</w:t>
      </w:r>
      <w:r w:rsidR="00F817C5">
        <w:rPr>
          <w:lang w:val="fr-FR"/>
        </w:rPr>
        <w:t xml:space="preserve">, </w:t>
      </w:r>
      <w:proofErr w:type="gramStart"/>
      <w:r w:rsidR="00F817C5">
        <w:rPr>
          <w:lang w:val="fr-FR"/>
        </w:rPr>
        <w:t>c’est pas</w:t>
      </w:r>
      <w:proofErr w:type="gramEnd"/>
      <w:r w:rsidR="00F817C5">
        <w:rPr>
          <w:lang w:val="fr-FR"/>
        </w:rPr>
        <w:t xml:space="preserve"> ouf, </w:t>
      </w:r>
      <w:r w:rsidR="00656C23">
        <w:rPr>
          <w:lang w:val="fr-FR"/>
        </w:rPr>
        <w:t xml:space="preserve">on sait pas trop ce qu’il mesure, </w:t>
      </w:r>
      <w:r w:rsidR="00F817C5">
        <w:rPr>
          <w:lang w:val="fr-FR"/>
        </w:rPr>
        <w:t>pas vraiment de lien entre l’exp et le concept de self vraiment, on peut le train chez les pigeons</w:t>
      </w:r>
      <w:r w:rsidR="00E97CF6">
        <w:rPr>
          <w:lang w:val="fr-FR"/>
        </w:rPr>
        <w:t xml:space="preserve"> (</w:t>
      </w:r>
      <w:r w:rsidR="00DF029A">
        <w:rPr>
          <w:lang w:val="fr-FR"/>
        </w:rPr>
        <w:t xml:space="preserve">point rouge lui, entrainé à picorer/manger nourriture rouge) </w:t>
      </w:r>
      <w:r w:rsidR="00656C23">
        <w:rPr>
          <w:lang w:val="fr-FR"/>
        </w:rPr>
        <w:t xml:space="preserve">; </w:t>
      </w:r>
    </w:p>
    <w:p w:rsidR="00A73FCD" w:rsidP="00A73FCD" w:rsidRDefault="00A73FCD" w14:paraId="7994228B" w14:textId="5625D4D5">
      <w:pPr>
        <w:pStyle w:val="ListParagraph"/>
        <w:numPr>
          <w:ilvl w:val="0"/>
          <w:numId w:val="3"/>
        </w:numPr>
        <w:rPr>
          <w:lang w:val="fr-FR"/>
        </w:rPr>
      </w:pPr>
      <w:r w:rsidRPr="00A73FCD">
        <w:rPr>
          <w:lang w:val="fr-FR"/>
        </w:rPr>
        <w:t xml:space="preserve">Comment la théorie de la neurogénèse explique-t-elle l'amnésie infantile ? Sur quelles données repose cette théorie </w:t>
      </w:r>
    </w:p>
    <w:p w:rsidRPr="00F817C5" w:rsidR="00F817C5" w:rsidP="00BD117C" w:rsidRDefault="00F817C5" w14:paraId="1FD96101" w14:textId="41E6A78C">
      <w:pPr>
        <w:rPr>
          <w:lang w:val="fr-FR"/>
        </w:rPr>
      </w:pPr>
      <w:r>
        <w:rPr>
          <w:lang w:val="fr-FR"/>
        </w:rPr>
        <w:t xml:space="preserve">Grosse </w:t>
      </w:r>
      <w:r w:rsidR="00656C23">
        <w:rPr>
          <w:lang w:val="fr-FR"/>
        </w:rPr>
        <w:t>neurogénèse</w:t>
      </w:r>
      <w:r>
        <w:rPr>
          <w:lang w:val="fr-FR"/>
        </w:rPr>
        <w:t xml:space="preserve"> </w:t>
      </w:r>
      <w:r w:rsidR="00656C23">
        <w:rPr>
          <w:lang w:val="fr-FR"/>
        </w:rPr>
        <w:t>dans l’</w:t>
      </w:r>
      <w:r w:rsidR="00BD117C">
        <w:rPr>
          <w:lang w:val="fr-FR"/>
        </w:rPr>
        <w:t>hippocampe</w:t>
      </w:r>
      <w:r w:rsidR="00656C23">
        <w:rPr>
          <w:lang w:val="fr-FR"/>
        </w:rPr>
        <w:t xml:space="preserve"> </w:t>
      </w:r>
      <w:r>
        <w:rPr>
          <w:lang w:val="fr-FR"/>
        </w:rPr>
        <w:t xml:space="preserve">en même temps </w:t>
      </w:r>
      <w:r w:rsidR="00171F3A">
        <w:rPr>
          <w:lang w:val="fr-FR"/>
        </w:rPr>
        <w:t>que l’amnésie</w:t>
      </w:r>
      <w:r w:rsidR="00656C23">
        <w:rPr>
          <w:lang w:val="fr-FR"/>
        </w:rPr>
        <w:t xml:space="preserve"> dans les première année de la </w:t>
      </w:r>
      <w:proofErr w:type="gramStart"/>
      <w:r w:rsidR="00656C23">
        <w:rPr>
          <w:lang w:val="fr-FR"/>
        </w:rPr>
        <w:t xml:space="preserve">vie </w:t>
      </w:r>
      <w:r w:rsidR="00171F3A">
        <w:rPr>
          <w:lang w:val="fr-FR"/>
        </w:rPr>
        <w:t xml:space="preserve"> +</w:t>
      </w:r>
      <w:proofErr w:type="gramEnd"/>
      <w:r w:rsidR="00171F3A">
        <w:rPr>
          <w:lang w:val="fr-FR"/>
        </w:rPr>
        <w:t xml:space="preserve"> </w:t>
      </w:r>
      <w:r w:rsidR="00E32D68">
        <w:rPr>
          <w:lang w:val="fr-FR"/>
        </w:rPr>
        <w:t xml:space="preserve">pas chez le cochon </w:t>
      </w:r>
      <w:proofErr w:type="spellStart"/>
      <w:r w:rsidR="00E32D68">
        <w:rPr>
          <w:lang w:val="fr-FR"/>
        </w:rPr>
        <w:t>dinde</w:t>
      </w:r>
      <w:proofErr w:type="spellEnd"/>
      <w:r w:rsidR="00E32D68">
        <w:rPr>
          <w:lang w:val="fr-FR"/>
        </w:rPr>
        <w:t xml:space="preserve"> </w:t>
      </w:r>
      <w:r w:rsidR="00171F3A">
        <w:rPr>
          <w:lang w:val="fr-FR"/>
        </w:rPr>
        <w:t>=</w:t>
      </w:r>
      <w:r w:rsidR="00E32D68">
        <w:rPr>
          <w:lang w:val="fr-FR"/>
        </w:rPr>
        <w:t xml:space="preserve"> remplace les connaissance tellement y’a de neurone, </w:t>
      </w:r>
      <w:r w:rsidR="00656C23">
        <w:rPr>
          <w:lang w:val="fr-FR"/>
        </w:rPr>
        <w:t>interférence</w:t>
      </w:r>
      <w:r w:rsidR="00171F3A">
        <w:rPr>
          <w:lang w:val="fr-FR"/>
        </w:rPr>
        <w:t xml:space="preserve"> // pk en fonction des culture alors</w:t>
      </w:r>
      <w:r w:rsidR="00656C23">
        <w:rPr>
          <w:lang w:val="fr-FR"/>
        </w:rPr>
        <w:t> ; corrélation en fonction de l’</w:t>
      </w:r>
      <w:r w:rsidR="00BD117C">
        <w:rPr>
          <w:lang w:val="fr-FR"/>
        </w:rPr>
        <w:t>existence</w:t>
      </w:r>
      <w:r w:rsidR="00656C23">
        <w:rPr>
          <w:lang w:val="fr-FR"/>
        </w:rPr>
        <w:t xml:space="preserve"> de la </w:t>
      </w:r>
      <w:r w:rsidR="00BD117C">
        <w:rPr>
          <w:lang w:val="fr-FR"/>
        </w:rPr>
        <w:t>neurogénèse</w:t>
      </w:r>
      <w:r w:rsidR="00656C23">
        <w:rPr>
          <w:lang w:val="fr-FR"/>
        </w:rPr>
        <w:t xml:space="preserve"> dans l’espèce </w:t>
      </w:r>
    </w:p>
    <w:p w:rsidR="00F71F21" w:rsidP="008D5103" w:rsidRDefault="00A73FCD" w14:paraId="3CA78588" w14:textId="77777777">
      <w:pPr>
        <w:pStyle w:val="ListParagraph"/>
        <w:numPr>
          <w:ilvl w:val="0"/>
          <w:numId w:val="3"/>
        </w:numPr>
        <w:rPr>
          <w:lang w:val="fr-FR"/>
        </w:rPr>
      </w:pPr>
      <w:r w:rsidRPr="00F71F21">
        <w:rPr>
          <w:lang w:val="fr-FR"/>
        </w:rPr>
        <w:t>Comment la théorie socio-culturelle explique-t-elle l'amnésie infantile ? Sur quelles données repose cette théorie ?</w:t>
      </w:r>
    </w:p>
    <w:p w:rsidRPr="00F71F21" w:rsidR="00F71F21" w:rsidP="00F71F21" w:rsidRDefault="00E32D68" w14:paraId="18DD93DB" w14:textId="293DCC94">
      <w:pPr>
        <w:rPr>
          <w:lang w:val="fr-FR"/>
        </w:rPr>
      </w:pPr>
      <w:r w:rsidRPr="00F71F21">
        <w:rPr>
          <w:lang w:val="fr-FR"/>
        </w:rPr>
        <w:t>Comportement de la mère</w:t>
      </w:r>
      <w:r w:rsidR="00F71F21">
        <w:rPr>
          <w:lang w:val="fr-FR"/>
        </w:rPr>
        <w:t xml:space="preserve"> : style </w:t>
      </w:r>
      <w:r w:rsidR="003427D7">
        <w:rPr>
          <w:lang w:val="fr-FR"/>
        </w:rPr>
        <w:t>narratif</w:t>
      </w:r>
      <w:r w:rsidR="00F71F21">
        <w:rPr>
          <w:lang w:val="fr-FR"/>
        </w:rPr>
        <w:t xml:space="preserve"> : basé sur le présent//basé sur le passé -&gt; oblige l’enfant à aller récupérer des infos avec un style </w:t>
      </w:r>
      <w:r w:rsidR="003427D7">
        <w:rPr>
          <w:lang w:val="fr-FR"/>
        </w:rPr>
        <w:t>narratif</w:t>
      </w:r>
      <w:r w:rsidR="00F71F21">
        <w:rPr>
          <w:lang w:val="fr-FR"/>
        </w:rPr>
        <w:t xml:space="preserve"> en plus </w:t>
      </w:r>
      <w:r w:rsidR="00F71F21">
        <w:rPr>
          <w:lang w:val="fr-FR"/>
        </w:rPr>
        <w:br/>
      </w:r>
      <w:r w:rsidR="00F71F21">
        <w:rPr>
          <w:lang w:val="fr-FR"/>
        </w:rPr>
        <w:t xml:space="preserve">Lien avec </w:t>
      </w:r>
      <w:r w:rsidR="003427D7">
        <w:rPr>
          <w:lang w:val="fr-FR"/>
        </w:rPr>
        <w:t>Bartlett</w:t>
      </w:r>
      <w:r w:rsidR="00F71F21">
        <w:rPr>
          <w:lang w:val="fr-FR"/>
        </w:rPr>
        <w:t xml:space="preserve"> : on apprend </w:t>
      </w:r>
      <w:r w:rsidR="003427D7">
        <w:rPr>
          <w:lang w:val="fr-FR"/>
        </w:rPr>
        <w:t>les schémas narratifs</w:t>
      </w:r>
      <w:r w:rsidR="00F71F21">
        <w:rPr>
          <w:lang w:val="fr-FR"/>
        </w:rPr>
        <w:t xml:space="preserve">, quand </w:t>
      </w:r>
      <w:r w:rsidR="003427D7">
        <w:rPr>
          <w:lang w:val="fr-FR"/>
        </w:rPr>
        <w:t>on ne les a pas</w:t>
      </w:r>
      <w:r w:rsidR="00F71F21">
        <w:rPr>
          <w:lang w:val="fr-FR"/>
        </w:rPr>
        <w:t xml:space="preserve"> appris tout reste flou</w:t>
      </w:r>
      <w:r w:rsidR="00F71F21">
        <w:rPr>
          <w:lang w:val="fr-FR"/>
        </w:rPr>
        <w:br/>
      </w:r>
      <w:r w:rsidR="00F71F21">
        <w:rPr>
          <w:lang w:val="fr-FR"/>
        </w:rPr>
        <w:t xml:space="preserve">Corrélation entre style </w:t>
      </w:r>
      <w:r w:rsidR="003427D7">
        <w:rPr>
          <w:lang w:val="fr-FR"/>
        </w:rPr>
        <w:t>narratif</w:t>
      </w:r>
      <w:r w:rsidR="00F71F21">
        <w:rPr>
          <w:lang w:val="fr-FR"/>
        </w:rPr>
        <w:t xml:space="preserve"> des mère et </w:t>
      </w:r>
      <w:r w:rsidR="003427D7">
        <w:rPr>
          <w:lang w:val="fr-FR"/>
        </w:rPr>
        <w:t>amnésie</w:t>
      </w:r>
      <w:r w:rsidR="00F71F21">
        <w:rPr>
          <w:lang w:val="fr-FR"/>
        </w:rPr>
        <w:t xml:space="preserve"> infantile -&gt; indique bien </w:t>
      </w:r>
      <w:r w:rsidR="00AF3D01">
        <w:rPr>
          <w:lang w:val="fr-FR"/>
        </w:rPr>
        <w:t>les différences culturelles</w:t>
      </w:r>
      <w:r w:rsidR="00F71F21">
        <w:rPr>
          <w:lang w:val="fr-FR"/>
        </w:rPr>
        <w:t xml:space="preserve"> </w:t>
      </w:r>
    </w:p>
    <w:p w:rsidR="00A73FCD" w:rsidP="00A73FCD" w:rsidRDefault="00A73FCD" w14:paraId="77786A2D" w14:textId="54EBAC97">
      <w:pPr>
        <w:pStyle w:val="ListParagraph"/>
        <w:numPr>
          <w:ilvl w:val="0"/>
          <w:numId w:val="3"/>
        </w:numPr>
        <w:rPr>
          <w:lang w:val="fr-FR"/>
        </w:rPr>
      </w:pPr>
      <w:proofErr w:type="gramStart"/>
      <w:r w:rsidRPr="00A73FCD">
        <w:rPr>
          <w:lang w:val="fr-FR"/>
        </w:rPr>
        <w:t>Au final</w:t>
      </w:r>
      <w:proofErr w:type="gramEnd"/>
      <w:r w:rsidRPr="00A73FCD">
        <w:rPr>
          <w:lang w:val="fr-FR"/>
        </w:rPr>
        <w:t xml:space="preserve">, </w:t>
      </w:r>
      <w:r w:rsidRPr="00A73FCD" w:rsidR="003427D7">
        <w:rPr>
          <w:lang w:val="fr-FR"/>
        </w:rPr>
        <w:t>quelle synthèse</w:t>
      </w:r>
      <w:r w:rsidRPr="00A73FCD">
        <w:rPr>
          <w:lang w:val="fr-FR"/>
        </w:rPr>
        <w:t xml:space="preserve"> peut-on proposer concernant l'amnésie infantile ?</w:t>
      </w:r>
    </w:p>
    <w:p w:rsidR="00054D14" w:rsidP="002A4134" w:rsidRDefault="00036A85" w14:paraId="24BA241C" w14:textId="39721AB6">
      <w:pPr>
        <w:rPr>
          <w:lang w:val="fr-FR"/>
        </w:rPr>
      </w:pPr>
      <w:r>
        <w:rPr>
          <w:lang w:val="fr-FR"/>
        </w:rPr>
        <w:t>Un peu de tout mélange</w:t>
      </w:r>
      <w:r w:rsidR="00D0147F">
        <w:rPr>
          <w:lang w:val="fr-FR"/>
        </w:rPr>
        <w:t xml:space="preserve"> ; </w:t>
      </w:r>
      <w:r w:rsidR="003427D7">
        <w:rPr>
          <w:lang w:val="fr-FR"/>
        </w:rPr>
        <w:t>aspect</w:t>
      </w:r>
      <w:r w:rsidR="00D0147F">
        <w:rPr>
          <w:lang w:val="fr-FR"/>
        </w:rPr>
        <w:t xml:space="preserve"> biologique </w:t>
      </w:r>
      <w:r w:rsidR="008A1F03">
        <w:rPr>
          <w:lang w:val="fr-FR"/>
        </w:rPr>
        <w:t xml:space="preserve">certain ; facteur socio ; pas tout ou rien ; </w:t>
      </w:r>
      <w:r w:rsidR="00E061C6">
        <w:rPr>
          <w:lang w:val="fr-FR"/>
        </w:rPr>
        <w:br/>
      </w:r>
      <w:r w:rsidR="00E061C6">
        <w:rPr>
          <w:lang w:val="fr-FR"/>
        </w:rPr>
        <w:t>D</w:t>
      </w:r>
      <w:r w:rsidR="008A1F03">
        <w:rPr>
          <w:lang w:val="fr-FR"/>
        </w:rPr>
        <w:t xml:space="preserve">e base </w:t>
      </w:r>
      <w:r w:rsidR="003427D7">
        <w:rPr>
          <w:lang w:val="fr-FR"/>
        </w:rPr>
        <w:t>on n’a pas</w:t>
      </w:r>
      <w:r w:rsidR="008A1F03">
        <w:rPr>
          <w:lang w:val="fr-FR"/>
        </w:rPr>
        <w:t xml:space="preserve"> grand-chose dans cette période</w:t>
      </w:r>
      <w:r w:rsidR="00DA4B0E">
        <w:rPr>
          <w:lang w:val="fr-FR"/>
        </w:rPr>
        <w:t> </w:t>
      </w:r>
      <w:r w:rsidR="003A6492">
        <w:rPr>
          <w:lang w:val="fr-FR"/>
        </w:rPr>
        <w:t xml:space="preserve">= Amnésie </w:t>
      </w:r>
      <w:r w:rsidR="000636D2">
        <w:rPr>
          <w:lang w:val="fr-FR"/>
        </w:rPr>
        <w:t>se dév</w:t>
      </w:r>
      <w:r w:rsidR="00901439">
        <w:rPr>
          <w:lang w:val="fr-FR"/>
        </w:rPr>
        <w:t>e</w:t>
      </w:r>
      <w:r w:rsidR="000636D2">
        <w:rPr>
          <w:lang w:val="fr-FR"/>
        </w:rPr>
        <w:t xml:space="preserve">loppe </w:t>
      </w:r>
      <w:r w:rsidR="00536A8D">
        <w:rPr>
          <w:lang w:val="fr-FR"/>
        </w:rPr>
        <w:t xml:space="preserve">au fur et à mesure de l’enfance = </w:t>
      </w:r>
      <w:r w:rsidR="0090522C">
        <w:rPr>
          <w:lang w:val="fr-FR"/>
        </w:rPr>
        <w:t xml:space="preserve">EXP </w:t>
      </w:r>
      <w:r w:rsidR="005F0F59">
        <w:rPr>
          <w:lang w:val="fr-FR"/>
        </w:rPr>
        <w:t xml:space="preserve">interrogation </w:t>
      </w:r>
      <w:r w:rsidR="00CE4A5D">
        <w:rPr>
          <w:lang w:val="fr-FR"/>
        </w:rPr>
        <w:t>sur souvenir école primaire</w:t>
      </w:r>
      <w:r w:rsidR="00F71F21">
        <w:rPr>
          <w:lang w:val="fr-FR"/>
        </w:rPr>
        <w:br/>
      </w:r>
      <w:r w:rsidR="00F71F21">
        <w:rPr>
          <w:lang w:val="fr-FR"/>
        </w:rPr>
        <w:t>L’</w:t>
      </w:r>
      <w:r w:rsidR="003427D7">
        <w:rPr>
          <w:lang w:val="fr-FR"/>
        </w:rPr>
        <w:t>amnésie</w:t>
      </w:r>
      <w:r w:rsidR="00F71F21">
        <w:rPr>
          <w:lang w:val="fr-FR"/>
        </w:rPr>
        <w:t xml:space="preserve"> n’est pas une rupture -&gt; c’est un </w:t>
      </w:r>
      <w:r w:rsidR="003427D7">
        <w:rPr>
          <w:lang w:val="fr-FR"/>
        </w:rPr>
        <w:t>phénomène</w:t>
      </w:r>
      <w:r w:rsidR="00F71F21">
        <w:rPr>
          <w:lang w:val="fr-FR"/>
        </w:rPr>
        <w:t xml:space="preserve"> qui s’étale dans l’enfance </w:t>
      </w:r>
    </w:p>
    <w:p w:rsidR="004F299F" w:rsidP="008253B7" w:rsidRDefault="004F299F" w14:paraId="4B5461E4" w14:textId="71D3DADB">
      <w:pPr>
        <w:pStyle w:val="Heading2"/>
        <w:rPr>
          <w:lang w:val="fr-FR"/>
        </w:rPr>
      </w:pPr>
      <w:r>
        <w:rPr>
          <w:lang w:val="fr-FR"/>
        </w:rPr>
        <w:t xml:space="preserve">Cours 10 : </w:t>
      </w:r>
      <w:r w:rsidR="00F71F21">
        <w:rPr>
          <w:lang w:val="fr-FR"/>
        </w:rPr>
        <w:t xml:space="preserve">La mémoire épisodique </w:t>
      </w:r>
      <w:r w:rsidR="00DE1251">
        <w:rPr>
          <w:lang w:val="fr-FR"/>
        </w:rPr>
        <w:t>16min</w:t>
      </w:r>
    </w:p>
    <w:p w:rsidR="00F71F21" w:rsidP="00F71F21" w:rsidRDefault="00D27AB4" w14:paraId="55709608" w14:textId="0D506312">
      <w:pPr>
        <w:pStyle w:val="ListParagraph"/>
        <w:numPr>
          <w:ilvl w:val="0"/>
          <w:numId w:val="10"/>
        </w:numPr>
        <w:rPr>
          <w:lang w:val="fr-FR"/>
        </w:rPr>
      </w:pPr>
      <w:r w:rsidRPr="00D27AB4">
        <w:rPr>
          <w:lang w:val="fr-FR"/>
        </w:rPr>
        <w:t>De quelle manière une mémoire éclair est-elle censée différer d'une mémoire normale ? Cela a-t-il était confirmé ?</w:t>
      </w:r>
    </w:p>
    <w:p w:rsidR="00F71F21" w:rsidP="00F71F21" w:rsidRDefault="00F71F21" w14:paraId="05310C7D" w14:textId="66E56799">
      <w:pPr>
        <w:pStyle w:val="ListParagraph"/>
        <w:numPr>
          <w:ilvl w:val="1"/>
          <w:numId w:val="10"/>
        </w:numPr>
        <w:rPr>
          <w:lang w:val="fr-FR"/>
        </w:rPr>
      </w:pPr>
      <w:r>
        <w:rPr>
          <w:lang w:val="fr-FR"/>
        </w:rPr>
        <w:lastRenderedPageBreak/>
        <w:t xml:space="preserve">Sensé être </w:t>
      </w:r>
      <w:r w:rsidR="00CE4A5D">
        <w:rPr>
          <w:lang w:val="fr-FR"/>
        </w:rPr>
        <w:t>imprimer</w:t>
      </w:r>
      <w:r>
        <w:rPr>
          <w:lang w:val="fr-FR"/>
        </w:rPr>
        <w:t xml:space="preserve"> dans l’espr</w:t>
      </w:r>
      <w:r w:rsidR="00CE4A5D">
        <w:rPr>
          <w:lang w:val="fr-FR"/>
        </w:rPr>
        <w:t>i</w:t>
      </w:r>
      <w:r>
        <w:rPr>
          <w:lang w:val="fr-FR"/>
        </w:rPr>
        <w:t xml:space="preserve">t </w:t>
      </w:r>
    </w:p>
    <w:p w:rsidR="00DE1251" w:rsidP="00F71F21" w:rsidRDefault="00DE1251" w14:paraId="3079F713" w14:textId="09C43619">
      <w:pPr>
        <w:pStyle w:val="ListParagraph"/>
        <w:numPr>
          <w:ilvl w:val="1"/>
          <w:numId w:val="10"/>
        </w:numPr>
        <w:rPr>
          <w:lang w:val="fr-FR"/>
        </w:rPr>
      </w:pPr>
      <w:r>
        <w:rPr>
          <w:lang w:val="fr-FR"/>
        </w:rPr>
        <w:t>Sensé être cor</w:t>
      </w:r>
      <w:r w:rsidR="00CE4A5D">
        <w:rPr>
          <w:lang w:val="fr-FR"/>
        </w:rPr>
        <w:t>r</w:t>
      </w:r>
      <w:r>
        <w:rPr>
          <w:lang w:val="fr-FR"/>
        </w:rPr>
        <w:t xml:space="preserve">ect et résistante à l’oublie </w:t>
      </w:r>
    </w:p>
    <w:p w:rsidR="00DE1251" w:rsidP="00F71F21" w:rsidRDefault="00DE1251" w14:paraId="7D18F7F9" w14:textId="68536A9E">
      <w:pPr>
        <w:pStyle w:val="ListParagraph"/>
        <w:numPr>
          <w:ilvl w:val="1"/>
          <w:numId w:val="10"/>
        </w:numPr>
        <w:rPr>
          <w:lang w:val="fr-FR"/>
        </w:rPr>
      </w:pPr>
      <w:r>
        <w:rPr>
          <w:lang w:val="fr-FR"/>
        </w:rPr>
        <w:t>-&gt; fau</w:t>
      </w:r>
      <w:r w:rsidR="00F73B90">
        <w:rPr>
          <w:lang w:val="fr-FR"/>
        </w:rPr>
        <w:t>x</w:t>
      </w:r>
      <w:r>
        <w:rPr>
          <w:lang w:val="fr-FR"/>
        </w:rPr>
        <w:t xml:space="preserve"> </w:t>
      </w:r>
      <w:r w:rsidR="00C631ED">
        <w:rPr>
          <w:lang w:val="fr-FR"/>
        </w:rPr>
        <w:t>elles sont</w:t>
      </w:r>
      <w:r>
        <w:rPr>
          <w:lang w:val="fr-FR"/>
        </w:rPr>
        <w:t xml:space="preserve"> comme les autre mémoire et se modifie comme les autres </w:t>
      </w:r>
    </w:p>
    <w:p w:rsidR="00DE1251" w:rsidP="00F71F21" w:rsidRDefault="00DE1251" w14:paraId="0F53E0F3" w14:textId="50155448">
      <w:pPr>
        <w:pStyle w:val="ListParagraph"/>
        <w:numPr>
          <w:ilvl w:val="1"/>
          <w:numId w:val="10"/>
        </w:numPr>
        <w:rPr>
          <w:lang w:val="fr-FR"/>
        </w:rPr>
      </w:pPr>
      <w:r>
        <w:rPr>
          <w:lang w:val="fr-FR"/>
        </w:rPr>
        <w:t xml:space="preserve">Seule différence : </w:t>
      </w:r>
      <w:r w:rsidR="00C631ED">
        <w:rPr>
          <w:lang w:val="fr-FR"/>
        </w:rPr>
        <w:t>elles sont</w:t>
      </w:r>
      <w:r>
        <w:rPr>
          <w:lang w:val="fr-FR"/>
        </w:rPr>
        <w:t xml:space="preserve"> plus </w:t>
      </w:r>
      <w:r w:rsidR="00E355D3">
        <w:rPr>
          <w:lang w:val="fr-FR"/>
        </w:rPr>
        <w:t>vives</w:t>
      </w:r>
      <w:r>
        <w:rPr>
          <w:lang w:val="fr-FR"/>
        </w:rPr>
        <w:t xml:space="preserve">, vue à la première </w:t>
      </w:r>
      <w:r w:rsidR="00E355D3">
        <w:rPr>
          <w:lang w:val="fr-FR"/>
        </w:rPr>
        <w:t>personne</w:t>
      </w:r>
      <w:r>
        <w:rPr>
          <w:lang w:val="fr-FR"/>
        </w:rPr>
        <w:t xml:space="preserve"> elle semble plus fiable ! == caractéristique de souvenir récent </w:t>
      </w:r>
    </w:p>
    <w:p w:rsidR="008640A8" w:rsidP="00F71F21" w:rsidRDefault="00F73B90" w14:paraId="20569092" w14:textId="7F787E12">
      <w:pPr>
        <w:pStyle w:val="ListParagraph"/>
        <w:numPr>
          <w:ilvl w:val="1"/>
          <w:numId w:val="10"/>
        </w:numPr>
        <w:rPr>
          <w:lang w:val="fr-FR"/>
        </w:rPr>
      </w:pPr>
      <w:r>
        <w:rPr>
          <w:lang w:val="fr-FR"/>
        </w:rPr>
        <w:t>EXP</w:t>
      </w:r>
      <w:r w:rsidR="00F36C23">
        <w:rPr>
          <w:lang w:val="fr-FR"/>
        </w:rPr>
        <w:t xml:space="preserve"> : </w:t>
      </w:r>
      <w:r w:rsidR="00FC404B">
        <w:rPr>
          <w:lang w:val="fr-FR"/>
        </w:rPr>
        <w:t xml:space="preserve">du procès </w:t>
      </w:r>
      <w:proofErr w:type="spellStart"/>
      <w:proofErr w:type="gramStart"/>
      <w:r w:rsidR="00FC404B">
        <w:rPr>
          <w:lang w:val="fr-FR"/>
        </w:rPr>
        <w:t>M.Simson</w:t>
      </w:r>
      <w:proofErr w:type="spellEnd"/>
      <w:proofErr w:type="gramEnd"/>
      <w:r w:rsidR="00037661">
        <w:rPr>
          <w:lang w:val="fr-FR"/>
        </w:rPr>
        <w:t> ;</w:t>
      </w:r>
      <w:r w:rsidR="00370242">
        <w:rPr>
          <w:lang w:val="fr-FR"/>
        </w:rPr>
        <w:t xml:space="preserve"> 32 mois après </w:t>
      </w:r>
      <w:r w:rsidR="008455E9">
        <w:rPr>
          <w:lang w:val="fr-FR"/>
        </w:rPr>
        <w:t>déformation majeur 40% alors que 15 mois 40 %pas de déformation</w:t>
      </w:r>
      <w:r w:rsidR="001E428E">
        <w:rPr>
          <w:lang w:val="fr-FR"/>
        </w:rPr>
        <w:t xml:space="preserve"> ; EXP 11 septembre </w:t>
      </w:r>
    </w:p>
    <w:p w:rsidR="00D27AB4" w:rsidP="00D27AB4" w:rsidRDefault="00D27AB4" w14:paraId="4B8200DF" w14:textId="77777777">
      <w:pPr>
        <w:pStyle w:val="ListParagraph"/>
        <w:numPr>
          <w:ilvl w:val="0"/>
          <w:numId w:val="10"/>
        </w:numPr>
        <w:rPr>
          <w:lang w:val="fr-FR"/>
        </w:rPr>
      </w:pPr>
      <w:r w:rsidRPr="00D27AB4">
        <w:rPr>
          <w:lang w:val="fr-FR"/>
        </w:rPr>
        <w:t>De quelle manière les flashbacks qu'auraient les victimes de stress post-traumatique sont-ils censés différés des mémoires normales ? Cela a-t-il été confirmé ?</w:t>
      </w:r>
      <w:r>
        <w:rPr>
          <w:lang w:val="fr-FR"/>
        </w:rPr>
        <w:t xml:space="preserve"> </w:t>
      </w:r>
    </w:p>
    <w:p w:rsidR="00DE1251" w:rsidP="00D27AB4" w:rsidRDefault="00BC260A" w14:paraId="35456EB5" w14:textId="743D1439">
      <w:pPr>
        <w:pStyle w:val="ListParagraph"/>
        <w:numPr>
          <w:ilvl w:val="1"/>
          <w:numId w:val="10"/>
        </w:numPr>
        <w:rPr>
          <w:lang w:val="fr-FR"/>
        </w:rPr>
      </w:pPr>
      <w:r>
        <w:rPr>
          <w:lang w:val="fr-FR"/>
        </w:rPr>
        <w:t>Semble être une copie conforme</w:t>
      </w:r>
      <w:r w:rsidR="003D7476">
        <w:rPr>
          <w:lang w:val="fr-FR"/>
        </w:rPr>
        <w:t xml:space="preserve">, déclenché par les indices de récupération </w:t>
      </w:r>
    </w:p>
    <w:p w:rsidR="00DE1251" w:rsidP="00DE1251" w:rsidRDefault="00DE1251" w14:paraId="21A6C624" w14:textId="4677E114">
      <w:pPr>
        <w:pStyle w:val="ListParagraph"/>
        <w:numPr>
          <w:ilvl w:val="1"/>
          <w:numId w:val="10"/>
        </w:numPr>
        <w:rPr>
          <w:lang w:val="fr-FR"/>
        </w:rPr>
      </w:pPr>
      <w:r>
        <w:rPr>
          <w:lang w:val="fr-FR"/>
        </w:rPr>
        <w:t xml:space="preserve">Confirmé : NON </w:t>
      </w:r>
    </w:p>
    <w:p w:rsidR="00DE1251" w:rsidP="00DE1251" w:rsidRDefault="00DE1251" w14:paraId="0002A2B2" w14:textId="7C2D9024">
      <w:pPr>
        <w:pStyle w:val="ListParagraph"/>
        <w:numPr>
          <w:ilvl w:val="1"/>
          <w:numId w:val="10"/>
        </w:numPr>
        <w:rPr>
          <w:lang w:val="fr-FR"/>
        </w:rPr>
      </w:pPr>
      <w:r>
        <w:rPr>
          <w:lang w:val="fr-FR"/>
        </w:rPr>
        <w:t>EXP :</w:t>
      </w:r>
    </w:p>
    <w:p w:rsidR="00DE1251" w:rsidP="00DE1251" w:rsidRDefault="00DE1251" w14:paraId="7AFFBBA5" w14:textId="1949E107">
      <w:pPr>
        <w:pStyle w:val="ListParagraph"/>
        <w:numPr>
          <w:ilvl w:val="2"/>
          <w:numId w:val="10"/>
        </w:numPr>
        <w:rPr>
          <w:lang w:val="fr-FR"/>
        </w:rPr>
      </w:pPr>
      <w:r>
        <w:rPr>
          <w:lang w:val="fr-FR"/>
        </w:rPr>
        <w:t xml:space="preserve">Etude de Robin : </w:t>
      </w:r>
      <w:r w:rsidR="00B12DD4">
        <w:rPr>
          <w:lang w:val="fr-FR"/>
        </w:rPr>
        <w:t>tsunami</w:t>
      </w:r>
      <w:r>
        <w:rPr>
          <w:lang w:val="fr-FR"/>
        </w:rPr>
        <w:t xml:space="preserve">, </w:t>
      </w:r>
      <w:r w:rsidR="00E77030">
        <w:rPr>
          <w:lang w:val="fr-FR"/>
        </w:rPr>
        <w:t>pensé souvent/même flashback/même indice</w:t>
      </w:r>
      <w:r w:rsidR="00B12DD4">
        <w:rPr>
          <w:lang w:val="fr-FR"/>
        </w:rPr>
        <w:t xml:space="preserve"> -&gt; pas comme dans le film</w:t>
      </w:r>
    </w:p>
    <w:p w:rsidR="00DE1251" w:rsidP="00DE1251" w:rsidRDefault="00DE1251" w14:paraId="4AC65AA3" w14:textId="507FE491">
      <w:pPr>
        <w:pStyle w:val="ListParagraph"/>
        <w:numPr>
          <w:ilvl w:val="2"/>
          <w:numId w:val="10"/>
        </w:numPr>
        <w:rPr>
          <w:lang w:val="fr-FR"/>
        </w:rPr>
      </w:pPr>
      <w:r>
        <w:rPr>
          <w:lang w:val="fr-FR"/>
        </w:rPr>
        <w:t xml:space="preserve">Mémoire </w:t>
      </w:r>
      <w:r w:rsidR="00B12DD4">
        <w:rPr>
          <w:lang w:val="fr-FR"/>
        </w:rPr>
        <w:t>récurrente</w:t>
      </w:r>
      <w:r>
        <w:rPr>
          <w:lang w:val="fr-FR"/>
        </w:rPr>
        <w:t xml:space="preserve"> = </w:t>
      </w:r>
      <w:r w:rsidR="00B12DD4">
        <w:rPr>
          <w:lang w:val="fr-FR"/>
        </w:rPr>
        <w:t>phénomène</w:t>
      </w:r>
      <w:r>
        <w:rPr>
          <w:lang w:val="fr-FR"/>
        </w:rPr>
        <w:t xml:space="preserve"> générale = étude avec les </w:t>
      </w:r>
      <w:r w:rsidR="0090016F">
        <w:rPr>
          <w:lang w:val="fr-FR"/>
        </w:rPr>
        <w:t>Suédois</w:t>
      </w:r>
      <w:r w:rsidR="005F205F">
        <w:rPr>
          <w:lang w:val="fr-FR"/>
        </w:rPr>
        <w:t xml:space="preserve"> ; n=1500, 50-60% oui, </w:t>
      </w:r>
      <w:r w:rsidR="00134508">
        <w:rPr>
          <w:lang w:val="fr-FR"/>
        </w:rPr>
        <w:t>jeune, positif</w:t>
      </w:r>
    </w:p>
    <w:p w:rsidR="00D27AB4" w:rsidP="00D27AB4" w:rsidRDefault="00D27AB4" w14:paraId="1EACF3C5" w14:textId="77777777">
      <w:pPr>
        <w:pStyle w:val="ListParagraph"/>
        <w:numPr>
          <w:ilvl w:val="0"/>
          <w:numId w:val="10"/>
        </w:numPr>
        <w:rPr>
          <w:lang w:val="fr-FR"/>
        </w:rPr>
      </w:pPr>
      <w:r w:rsidRPr="00D27AB4">
        <w:rPr>
          <w:lang w:val="fr-FR"/>
        </w:rPr>
        <w:t xml:space="preserve">Que nous apprend le paradigme de désinformation quant à la manière dont un souvenir peut être modifié ? </w:t>
      </w:r>
    </w:p>
    <w:p w:rsidR="00902523" w:rsidP="00D27AB4" w:rsidRDefault="00902523" w14:paraId="3D74DA05" w14:textId="6120EA80">
      <w:pPr>
        <w:pStyle w:val="ListParagraph"/>
        <w:numPr>
          <w:ilvl w:val="1"/>
          <w:numId w:val="10"/>
        </w:numPr>
        <w:rPr>
          <w:lang w:val="fr-FR"/>
        </w:rPr>
      </w:pPr>
      <w:r>
        <w:rPr>
          <w:lang w:val="fr-FR"/>
        </w:rPr>
        <w:t>Paradigme de désinformation</w:t>
      </w:r>
      <w:r w:rsidR="002617B5">
        <w:rPr>
          <w:lang w:val="fr-FR"/>
        </w:rPr>
        <w:t> :</w:t>
      </w:r>
    </w:p>
    <w:p w:rsidR="002617B5" w:rsidP="002617B5" w:rsidRDefault="002617B5" w14:paraId="46D10FCF" w14:textId="528BCAC4">
      <w:pPr>
        <w:pStyle w:val="ListParagraph"/>
        <w:numPr>
          <w:ilvl w:val="2"/>
          <w:numId w:val="10"/>
        </w:numPr>
        <w:rPr>
          <w:lang w:val="fr-FR"/>
        </w:rPr>
      </w:pPr>
      <w:r>
        <w:rPr>
          <w:lang w:val="fr-FR"/>
        </w:rPr>
        <w:t>3 conditions : contrôle, consistent, inconsistant</w:t>
      </w:r>
    </w:p>
    <w:p w:rsidR="002617B5" w:rsidP="002617B5" w:rsidRDefault="002617B5" w14:paraId="753AD001" w14:textId="1D3D16DC">
      <w:pPr>
        <w:pStyle w:val="ListParagraph"/>
        <w:numPr>
          <w:ilvl w:val="2"/>
          <w:numId w:val="10"/>
        </w:numPr>
        <w:rPr>
          <w:lang w:val="fr-FR"/>
        </w:rPr>
      </w:pPr>
      <w:r>
        <w:rPr>
          <w:lang w:val="fr-FR"/>
        </w:rPr>
        <w:t xml:space="preserve">Récupération, glissement d’information indirectement, si pas de </w:t>
      </w:r>
      <w:r w:rsidR="002C2960">
        <w:rPr>
          <w:lang w:val="fr-FR"/>
        </w:rPr>
        <w:t>détection</w:t>
      </w:r>
      <w:r>
        <w:rPr>
          <w:lang w:val="fr-FR"/>
        </w:rPr>
        <w:t xml:space="preserve"> -&gt; intégration au souvenir  </w:t>
      </w:r>
    </w:p>
    <w:p w:rsidR="002617B5" w:rsidP="002617B5" w:rsidRDefault="002C2960" w14:paraId="2C5485E9" w14:textId="343EC709">
      <w:pPr>
        <w:pStyle w:val="ListParagraph"/>
        <w:numPr>
          <w:ilvl w:val="2"/>
          <w:numId w:val="10"/>
        </w:numPr>
        <w:rPr>
          <w:lang w:val="fr-FR"/>
        </w:rPr>
      </w:pPr>
      <w:r>
        <w:rPr>
          <w:lang w:val="fr-FR"/>
        </w:rPr>
        <w:t xml:space="preserve">Variation de certain paramètre : prévenir qu’on dit des choses fausse, précision de la fausse information, donner l’information avant l’expérience réel </w:t>
      </w:r>
    </w:p>
    <w:p w:rsidR="00DE1251" w:rsidP="00D27AB4" w:rsidRDefault="00DE1251" w14:paraId="2679B558" w14:textId="739886B6">
      <w:pPr>
        <w:pStyle w:val="ListParagraph"/>
        <w:numPr>
          <w:ilvl w:val="1"/>
          <w:numId w:val="10"/>
        </w:numPr>
        <w:rPr>
          <w:lang w:val="fr-FR"/>
        </w:rPr>
      </w:pPr>
      <w:r>
        <w:rPr>
          <w:lang w:val="fr-FR"/>
        </w:rPr>
        <w:t xml:space="preserve">Il peut être modifier </w:t>
      </w:r>
    </w:p>
    <w:p w:rsidRPr="008253B7" w:rsidR="00F71F21" w:rsidP="002A4134" w:rsidRDefault="008253B7" w14:paraId="184671F0" w14:textId="3B79A0CF">
      <w:pPr>
        <w:pStyle w:val="Heading2"/>
        <w:rPr>
          <w:lang w:val="fr-FR"/>
        </w:rPr>
      </w:pPr>
      <w:r w:rsidRPr="008253B7">
        <w:rPr>
          <w:lang w:val="fr-FR"/>
        </w:rPr>
        <w:t>Cours 11 : La mémoire épisodique III</w:t>
      </w:r>
    </w:p>
    <w:p w:rsidRPr="00F51B9D" w:rsidR="004F299F" w:rsidP="00F51B9D" w:rsidRDefault="004F299F" w14:paraId="749C508F" w14:textId="770301CF">
      <w:pPr>
        <w:pStyle w:val="ListParagraph"/>
        <w:numPr>
          <w:ilvl w:val="0"/>
          <w:numId w:val="8"/>
        </w:numPr>
        <w:rPr>
          <w:lang w:val="fr-FR"/>
        </w:rPr>
      </w:pPr>
      <w:r w:rsidRPr="00F51B9D">
        <w:rPr>
          <w:lang w:val="fr-FR"/>
        </w:rPr>
        <w:t>Quel mécanisme sous-tend la modification des souvenirs ? Quelles sont les implications de cette conclusion ?</w:t>
      </w:r>
    </w:p>
    <w:p w:rsidRPr="001F2E45" w:rsidR="001F2E45" w:rsidP="001F2E45" w:rsidRDefault="004F299F" w14:paraId="524392BB" w14:textId="7C6AF6E5">
      <w:pPr>
        <w:rPr>
          <w:lang w:val="fr-FR"/>
        </w:rPr>
      </w:pPr>
      <w:r>
        <w:rPr>
          <w:lang w:val="fr-FR"/>
        </w:rPr>
        <w:t xml:space="preserve">Consolidation </w:t>
      </w:r>
      <w:r w:rsidR="00A654E4">
        <w:rPr>
          <w:lang w:val="fr-FR"/>
        </w:rPr>
        <w:t>hippocampe = lien avec le cortex pour exporter les souvenirs</w:t>
      </w:r>
      <w:r w:rsidR="006F3B3F">
        <w:rPr>
          <w:lang w:val="fr-FR"/>
        </w:rPr>
        <w:br/>
      </w:r>
      <w:r w:rsidR="006F3B3F">
        <w:rPr>
          <w:lang w:val="fr-FR"/>
        </w:rPr>
        <w:t xml:space="preserve">EXP : IRM avec vu sur les réponses d’autre participant fictif ; 3 conditions : manipulation, no manipulation, </w:t>
      </w:r>
      <w:proofErr w:type="spellStart"/>
      <w:r w:rsidR="006F3B3F">
        <w:rPr>
          <w:lang w:val="fr-FR"/>
        </w:rPr>
        <w:t>crédibility</w:t>
      </w:r>
      <w:proofErr w:type="spellEnd"/>
      <w:r w:rsidR="001F2E45">
        <w:rPr>
          <w:lang w:val="fr-FR"/>
        </w:rPr>
        <w:t xml:space="preserve"> ; </w:t>
      </w:r>
    </w:p>
    <w:p w:rsidRPr="001F2E45" w:rsidR="001F2E45" w:rsidP="001F2E45" w:rsidRDefault="001F2E45" w14:paraId="0560E881" w14:textId="128B8B50">
      <w:pPr>
        <w:numPr>
          <w:ilvl w:val="1"/>
          <w:numId w:val="11"/>
        </w:numPr>
        <w:contextualSpacing/>
        <w:rPr>
          <w:lang w:val="fr-FR"/>
        </w:rPr>
      </w:pPr>
      <w:r w:rsidRPr="001F2E45">
        <w:rPr>
          <w:lang w:val="fr-FR"/>
        </w:rPr>
        <w:t xml:space="preserve">Pré manip : pas d’erreur </w:t>
      </w:r>
    </w:p>
    <w:p w:rsidRPr="001F2E45" w:rsidR="001F2E45" w:rsidP="001F2E45" w:rsidRDefault="001F2E45" w14:paraId="71C444CC" w14:textId="77777777">
      <w:pPr>
        <w:numPr>
          <w:ilvl w:val="1"/>
          <w:numId w:val="11"/>
        </w:numPr>
        <w:contextualSpacing/>
        <w:rPr>
          <w:lang w:val="fr-FR"/>
        </w:rPr>
      </w:pPr>
      <w:r w:rsidRPr="001F2E45">
        <w:rPr>
          <w:lang w:val="fr-FR"/>
        </w:rPr>
        <w:t xml:space="preserve">Manipulation : 20% d’erreur -&gt; </w:t>
      </w:r>
      <w:r w:rsidRPr="001F2E45">
        <w:rPr>
          <w:b/>
          <w:bCs/>
          <w:lang w:val="fr-FR"/>
        </w:rPr>
        <w:t>est-ce qu’il s’aligne sur les réponses des autres ? Ou modification d’un souvenir</w:t>
      </w:r>
      <w:r w:rsidRPr="001F2E45">
        <w:rPr>
          <w:lang w:val="fr-FR"/>
        </w:rPr>
        <w:t xml:space="preserve"> </w:t>
      </w:r>
    </w:p>
    <w:p w:rsidRPr="001F2E45" w:rsidR="001F2E45" w:rsidP="001F2E45" w:rsidRDefault="001F2E45" w14:paraId="11903F32" w14:textId="77777777">
      <w:pPr>
        <w:numPr>
          <w:ilvl w:val="1"/>
          <w:numId w:val="11"/>
        </w:numPr>
        <w:contextualSpacing/>
        <w:rPr>
          <w:lang w:val="fr-FR"/>
        </w:rPr>
      </w:pPr>
      <w:r w:rsidRPr="001F2E45">
        <w:rPr>
          <w:lang w:val="fr-FR"/>
        </w:rPr>
        <w:t xml:space="preserve">-&gt; Post debrief : on dit qu’on a menti, qu’il n’y avait pas d’autre participant </w:t>
      </w:r>
    </w:p>
    <w:p w:rsidRPr="001F2E45" w:rsidR="001F2E45" w:rsidP="001F2E45" w:rsidRDefault="001F2E45" w14:paraId="65D52905" w14:textId="77777777">
      <w:pPr>
        <w:numPr>
          <w:ilvl w:val="2"/>
          <w:numId w:val="11"/>
        </w:numPr>
        <w:contextualSpacing/>
        <w:rPr>
          <w:lang w:val="fr-FR"/>
        </w:rPr>
      </w:pPr>
      <w:r w:rsidRPr="001F2E45">
        <w:rPr>
          <w:lang w:val="fr-FR"/>
        </w:rPr>
        <w:t xml:space="preserve">Il y a toujours une différence </w:t>
      </w:r>
    </w:p>
    <w:p w:rsidRPr="001F2E45" w:rsidR="001F2E45" w:rsidP="001F2E45" w:rsidRDefault="001F2E45" w14:paraId="3D938613" w14:textId="77777777">
      <w:pPr>
        <w:numPr>
          <w:ilvl w:val="2"/>
          <w:numId w:val="11"/>
        </w:numPr>
        <w:contextualSpacing/>
        <w:rPr>
          <w:lang w:val="fr-FR"/>
        </w:rPr>
      </w:pPr>
      <w:r w:rsidRPr="001F2E45">
        <w:rPr>
          <w:lang w:val="fr-FR"/>
        </w:rPr>
        <w:t xml:space="preserve">Certain </w:t>
      </w:r>
      <w:proofErr w:type="spellStart"/>
      <w:r w:rsidRPr="001F2E45">
        <w:rPr>
          <w:lang w:val="fr-FR"/>
        </w:rPr>
        <w:t>on</w:t>
      </w:r>
      <w:proofErr w:type="spellEnd"/>
      <w:r w:rsidRPr="001F2E45">
        <w:rPr>
          <w:lang w:val="fr-FR"/>
        </w:rPr>
        <w:t xml:space="preserve"> une modification du souvenir </w:t>
      </w:r>
    </w:p>
    <w:p w:rsidRPr="001F2E45" w:rsidR="001F2E45" w:rsidP="001F2E45" w:rsidRDefault="001F2E45" w14:paraId="5F8B57E6" w14:textId="77777777">
      <w:pPr>
        <w:numPr>
          <w:ilvl w:val="3"/>
          <w:numId w:val="11"/>
        </w:numPr>
        <w:contextualSpacing/>
        <w:rPr>
          <w:lang w:val="fr-FR"/>
        </w:rPr>
      </w:pPr>
      <w:r w:rsidRPr="001F2E45">
        <w:rPr>
          <w:lang w:val="fr-FR"/>
        </w:rPr>
        <w:t>IRM : il y a une forte activation de l’</w:t>
      </w:r>
      <w:proofErr w:type="spellStart"/>
      <w:r w:rsidRPr="001F2E45">
        <w:rPr>
          <w:lang w:val="fr-FR"/>
        </w:rPr>
        <w:t>hypocampe</w:t>
      </w:r>
      <w:proofErr w:type="spellEnd"/>
      <w:r w:rsidRPr="001F2E45">
        <w:rPr>
          <w:lang w:val="fr-FR"/>
        </w:rPr>
        <w:t xml:space="preserve"> </w:t>
      </w:r>
    </w:p>
    <w:p w:rsidRPr="001F2E45" w:rsidR="001F2E45" w:rsidP="001F2E45" w:rsidRDefault="001F2E45" w14:paraId="7FB7F9F4" w14:textId="77777777">
      <w:pPr>
        <w:numPr>
          <w:ilvl w:val="3"/>
          <w:numId w:val="11"/>
        </w:numPr>
        <w:contextualSpacing/>
        <w:rPr>
          <w:lang w:val="fr-FR"/>
        </w:rPr>
      </w:pPr>
      <w:r w:rsidRPr="001F2E45">
        <w:rPr>
          <w:lang w:val="fr-FR"/>
        </w:rPr>
        <w:t xml:space="preserve">Reconsolidation : </w:t>
      </w:r>
    </w:p>
    <w:p w:rsidRPr="001F2E45" w:rsidR="001F2E45" w:rsidP="001F2E45" w:rsidRDefault="001F2E45" w14:paraId="4FFCF8F4" w14:textId="77777777">
      <w:pPr>
        <w:numPr>
          <w:ilvl w:val="2"/>
          <w:numId w:val="11"/>
        </w:numPr>
        <w:contextualSpacing/>
        <w:rPr>
          <w:lang w:val="fr-FR"/>
        </w:rPr>
      </w:pPr>
      <w:r w:rsidRPr="001F2E45">
        <w:rPr>
          <w:lang w:val="fr-FR"/>
        </w:rPr>
        <w:t>Ceux qui se sont conformé :</w:t>
      </w:r>
    </w:p>
    <w:p w:rsidRPr="001F2E45" w:rsidR="001F2E45" w:rsidP="001F2E45" w:rsidRDefault="001F2E45" w14:paraId="36E79776" w14:textId="77777777">
      <w:pPr>
        <w:numPr>
          <w:ilvl w:val="3"/>
          <w:numId w:val="11"/>
        </w:numPr>
        <w:contextualSpacing/>
        <w:rPr>
          <w:lang w:val="fr-FR"/>
        </w:rPr>
      </w:pPr>
      <w:r w:rsidRPr="001F2E45">
        <w:rPr>
          <w:lang w:val="fr-FR"/>
        </w:rPr>
        <w:t xml:space="preserve">IRM : activation des amygdales </w:t>
      </w:r>
    </w:p>
    <w:p w:rsidRPr="004F299F" w:rsidR="001F2E45" w:rsidP="004F299F" w:rsidRDefault="00A654E4" w14:paraId="3DC6BA50" w14:textId="1790B638">
      <w:pPr>
        <w:rPr>
          <w:lang w:val="fr-FR"/>
        </w:rPr>
      </w:pPr>
      <w:r>
        <w:rPr>
          <w:lang w:val="fr-FR"/>
        </w:rPr>
        <w:t xml:space="preserve">Implication : </w:t>
      </w:r>
      <w:r w:rsidRPr="00A654E4">
        <w:rPr>
          <w:lang w:val="fr-FR"/>
        </w:rPr>
        <w:t>plus un mémoire est récupéré plus elle peut être modifier</w:t>
      </w:r>
      <w:r>
        <w:rPr>
          <w:lang w:val="fr-FR"/>
        </w:rPr>
        <w:t xml:space="preserve"> ; effet du test mais </w:t>
      </w:r>
      <w:proofErr w:type="spellStart"/>
      <w:r>
        <w:rPr>
          <w:lang w:val="fr-FR"/>
        </w:rPr>
        <w:t>fenetre</w:t>
      </w:r>
      <w:proofErr w:type="spellEnd"/>
      <w:r>
        <w:rPr>
          <w:lang w:val="fr-FR"/>
        </w:rPr>
        <w:t xml:space="preserve"> ouverte pour modification du souvenir</w:t>
      </w:r>
      <w:r w:rsidR="00C56C4C">
        <w:rPr>
          <w:lang w:val="fr-FR"/>
        </w:rPr>
        <w:t> ; paradigme de désinformation ;</w:t>
      </w:r>
    </w:p>
    <w:p w:rsidRPr="00F51B9D" w:rsidR="004F299F" w:rsidP="00F51B9D" w:rsidRDefault="004F299F" w14:paraId="34A2DEBB" w14:textId="3704D5E9">
      <w:pPr>
        <w:pStyle w:val="ListParagraph"/>
        <w:numPr>
          <w:ilvl w:val="0"/>
          <w:numId w:val="8"/>
        </w:numPr>
        <w:rPr>
          <w:lang w:val="fr-FR"/>
        </w:rPr>
      </w:pPr>
      <w:r w:rsidRPr="00F51B9D">
        <w:rPr>
          <w:lang w:val="fr-FR"/>
        </w:rPr>
        <w:t>Dans quelles circonstances peut-on créer des faux souvenirs ? Quelles sont les implications de cette conclusion ?</w:t>
      </w:r>
    </w:p>
    <w:p w:rsidRPr="004F299F" w:rsidR="004F096D" w:rsidP="004F299F" w:rsidRDefault="004F096D" w14:paraId="7FF0B1FC" w14:textId="095BCA32">
      <w:pPr>
        <w:rPr>
          <w:lang w:val="fr-FR"/>
        </w:rPr>
      </w:pPr>
      <w:r>
        <w:rPr>
          <w:lang w:val="fr-FR"/>
        </w:rPr>
        <w:t>Période flou/oublié =</w:t>
      </w:r>
      <w:r w:rsidR="004F299F">
        <w:rPr>
          <w:lang w:val="fr-FR"/>
        </w:rPr>
        <w:t xml:space="preserve"> souvenir d’enfance</w:t>
      </w:r>
      <w:r>
        <w:rPr>
          <w:lang w:val="fr-FR"/>
        </w:rPr>
        <w:t xml:space="preserve"> </w:t>
      </w:r>
      <w:r w:rsidR="004F299F">
        <w:rPr>
          <w:lang w:val="fr-FR"/>
        </w:rPr>
        <w:t xml:space="preserve">= pas très fiable ; méthode = interview dirigé (« vous </w:t>
      </w:r>
      <w:proofErr w:type="spellStart"/>
      <w:r w:rsidR="004F299F">
        <w:rPr>
          <w:lang w:val="fr-FR"/>
        </w:rPr>
        <w:t>etes</w:t>
      </w:r>
      <w:proofErr w:type="spellEnd"/>
      <w:r w:rsidR="004F299F">
        <w:rPr>
          <w:lang w:val="fr-FR"/>
        </w:rPr>
        <w:t xml:space="preserve"> dans le magasin, vous pleurer parce que vous avez perdu votre mère ») + parfois certaine méthode </w:t>
      </w:r>
      <w:r w:rsidR="004C2939">
        <w:rPr>
          <w:lang w:val="fr-FR"/>
        </w:rPr>
        <w:t>d’hypnose +</w:t>
      </w:r>
      <w:r w:rsidR="004F299F">
        <w:rPr>
          <w:lang w:val="fr-FR"/>
        </w:rPr>
        <w:t xml:space="preserve"> </w:t>
      </w:r>
      <w:r>
        <w:rPr>
          <w:lang w:val="fr-FR"/>
        </w:rPr>
        <w:t>Contexte : confiance, famille =</w:t>
      </w:r>
      <w:r w:rsidR="004F299F">
        <w:rPr>
          <w:lang w:val="fr-FR"/>
        </w:rPr>
        <w:t xml:space="preserve"> plus </w:t>
      </w:r>
      <w:proofErr w:type="spellStart"/>
      <w:r w:rsidR="004F299F">
        <w:rPr>
          <w:lang w:val="fr-FR"/>
        </w:rPr>
        <w:t>suceptible</w:t>
      </w:r>
      <w:proofErr w:type="spellEnd"/>
      <w:r w:rsidR="004F299F">
        <w:rPr>
          <w:lang w:val="fr-FR"/>
        </w:rPr>
        <w:t xml:space="preserve"> de croire ce </w:t>
      </w:r>
      <w:proofErr w:type="gramStart"/>
      <w:r w:rsidR="004F299F">
        <w:rPr>
          <w:lang w:val="fr-FR"/>
        </w:rPr>
        <w:t>qu’il vont</w:t>
      </w:r>
      <w:proofErr w:type="gramEnd"/>
      <w:r w:rsidR="004F299F">
        <w:rPr>
          <w:lang w:val="fr-FR"/>
        </w:rPr>
        <w:t xml:space="preserve"> vous </w:t>
      </w:r>
      <w:proofErr w:type="spellStart"/>
      <w:r w:rsidR="004F299F">
        <w:rPr>
          <w:lang w:val="fr-FR"/>
        </w:rPr>
        <w:t>fdire</w:t>
      </w:r>
      <w:proofErr w:type="spellEnd"/>
      <w:r w:rsidR="004F299F">
        <w:rPr>
          <w:lang w:val="fr-FR"/>
        </w:rPr>
        <w:t xml:space="preserve"> </w:t>
      </w:r>
      <w:r w:rsidR="004F299F">
        <w:rPr>
          <w:lang w:val="fr-FR"/>
        </w:rPr>
        <w:br/>
      </w:r>
      <w:r w:rsidR="004F299F">
        <w:rPr>
          <w:lang w:val="fr-FR"/>
        </w:rPr>
        <w:t xml:space="preserve">implication : se méfier et être consciente de tout ça </w:t>
      </w:r>
      <w:r>
        <w:rPr>
          <w:lang w:val="fr-FR"/>
        </w:rPr>
        <w:br/>
      </w:r>
      <w:r>
        <w:rPr>
          <w:lang w:val="fr-FR"/>
        </w:rPr>
        <w:t>Exemple du thérapeute</w:t>
      </w:r>
    </w:p>
    <w:p w:rsidRPr="00F51B9D" w:rsidR="004F299F" w:rsidP="00F51B9D" w:rsidRDefault="004F299F" w14:paraId="70ABCE54" w14:textId="16F68574">
      <w:pPr>
        <w:pStyle w:val="ListParagraph"/>
        <w:numPr>
          <w:ilvl w:val="0"/>
          <w:numId w:val="9"/>
        </w:numPr>
        <w:rPr>
          <w:lang w:val="fr-FR"/>
        </w:rPr>
      </w:pPr>
      <w:r w:rsidRPr="00F51B9D">
        <w:rPr>
          <w:lang w:val="fr-FR"/>
        </w:rPr>
        <w:lastRenderedPageBreak/>
        <w:t>Nos souvenirs sont-ils un enregistrement du passé ou une reconstruction du passé ?</w:t>
      </w:r>
    </w:p>
    <w:p w:rsidR="004F299F" w:rsidP="004F299F" w:rsidRDefault="004F299F" w14:paraId="47B6C435" w14:textId="53DDD5AA">
      <w:pPr>
        <w:rPr>
          <w:lang w:val="fr-FR"/>
        </w:rPr>
      </w:pPr>
      <w:r>
        <w:rPr>
          <w:lang w:val="fr-FR"/>
        </w:rPr>
        <w:t xml:space="preserve">Reconstruction : </w:t>
      </w:r>
    </w:p>
    <w:p w:rsidR="004F299F" w:rsidP="004F299F" w:rsidRDefault="004F299F" w14:paraId="005ABD38" w14:textId="32C4CDD3">
      <w:pPr>
        <w:pStyle w:val="ListParagraph"/>
        <w:numPr>
          <w:ilvl w:val="0"/>
          <w:numId w:val="7"/>
        </w:numPr>
        <w:rPr>
          <w:lang w:val="fr-FR"/>
        </w:rPr>
      </w:pPr>
      <w:r>
        <w:rPr>
          <w:lang w:val="fr-FR"/>
        </w:rPr>
        <w:t xml:space="preserve">Etude de Loftus = </w:t>
      </w:r>
      <w:r w:rsidR="00C56C4C">
        <w:rPr>
          <w:lang w:val="fr-FR"/>
        </w:rPr>
        <w:t xml:space="preserve">paradigme de désinformation = </w:t>
      </w:r>
      <w:r>
        <w:rPr>
          <w:lang w:val="fr-FR"/>
        </w:rPr>
        <w:t xml:space="preserve">preuve que ça existe </w:t>
      </w:r>
    </w:p>
    <w:p w:rsidR="004F299F" w:rsidP="004F299F" w:rsidRDefault="00C56C4C" w14:paraId="0C2F4B1B" w14:textId="5682A43F">
      <w:pPr>
        <w:pStyle w:val="ListParagraph"/>
        <w:numPr>
          <w:ilvl w:val="0"/>
          <w:numId w:val="7"/>
        </w:numPr>
        <w:rPr>
          <w:lang w:val="fr-FR"/>
        </w:rPr>
      </w:pPr>
      <w:r>
        <w:rPr>
          <w:lang w:val="fr-FR"/>
        </w:rPr>
        <w:t>Bartlett</w:t>
      </w:r>
      <w:r w:rsidR="004F299F">
        <w:rPr>
          <w:lang w:val="fr-FR"/>
        </w:rPr>
        <w:t xml:space="preserve"> avec les schémas </w:t>
      </w:r>
      <w:r>
        <w:rPr>
          <w:lang w:val="fr-FR"/>
        </w:rPr>
        <w:t>= idée conforme</w:t>
      </w:r>
    </w:p>
    <w:p w:rsidR="004F299F" w:rsidP="004F299F" w:rsidRDefault="004F299F" w14:paraId="1B7A005E" w14:textId="3E2DD5D1">
      <w:pPr>
        <w:pStyle w:val="ListParagraph"/>
        <w:numPr>
          <w:ilvl w:val="0"/>
          <w:numId w:val="7"/>
        </w:numPr>
        <w:rPr>
          <w:lang w:val="fr-FR"/>
        </w:rPr>
      </w:pPr>
      <w:r>
        <w:rPr>
          <w:lang w:val="fr-FR"/>
        </w:rPr>
        <w:t xml:space="preserve">EXP de Robin avec les mémoires éclairs : maintenant on peut expliquer les déformations sur ces souvenirs marquant -&gt; on se les </w:t>
      </w:r>
      <w:r w:rsidR="00C56C4C">
        <w:rPr>
          <w:lang w:val="fr-FR"/>
        </w:rPr>
        <w:t>remémore</w:t>
      </w:r>
      <w:r>
        <w:rPr>
          <w:lang w:val="fr-FR"/>
        </w:rPr>
        <w:t xml:space="preserve"> souvent, on en entend parler -&gt; souvenir idéale pour la </w:t>
      </w:r>
      <w:r w:rsidR="00C56C4C">
        <w:rPr>
          <w:lang w:val="fr-FR"/>
        </w:rPr>
        <w:t>déformation</w:t>
      </w:r>
      <w:r>
        <w:rPr>
          <w:lang w:val="fr-FR"/>
        </w:rPr>
        <w:t xml:space="preserve"> = on les récupère souvent, à chaque fois on </w:t>
      </w:r>
      <w:proofErr w:type="gramStart"/>
      <w:r>
        <w:rPr>
          <w:lang w:val="fr-FR"/>
        </w:rPr>
        <w:t>ouvrez</w:t>
      </w:r>
      <w:proofErr w:type="gramEnd"/>
      <w:r>
        <w:rPr>
          <w:lang w:val="fr-FR"/>
        </w:rPr>
        <w:t xml:space="preserve"> la porte pour que ça soit modifier ; dans son études ont voit le processus de modification avec le temps </w:t>
      </w:r>
    </w:p>
    <w:p w:rsidR="00F51B9D" w:rsidP="00F51B9D" w:rsidRDefault="00F51B9D" w14:paraId="0A8BB0C7" w14:textId="4F58FF76">
      <w:pPr>
        <w:rPr>
          <w:lang w:val="fr-FR"/>
        </w:rPr>
      </w:pPr>
      <w:r w:rsidRPr="00F51B9D">
        <w:rPr>
          <w:lang w:val="fr-FR"/>
        </w:rPr>
        <w:t xml:space="preserve">Nous avons vu que le rôle central que joue le modèle d'Atkinson et Shiffrin dans l'étude de la mémoire en psychologie cognitive. Ce modèle repose sur une analogie entre la mémoire humaine et animale et la mémoire d'un ordinateur. A l'issue de ces deux années de cours, pouvez-vous indiquer les nombreuses manières dont, </w:t>
      </w:r>
      <w:r w:rsidRPr="00F51B9D" w:rsidR="00C56C4C">
        <w:rPr>
          <w:lang w:val="fr-FR"/>
        </w:rPr>
        <w:t>finalement</w:t>
      </w:r>
      <w:r w:rsidRPr="00F51B9D">
        <w:rPr>
          <w:lang w:val="fr-FR"/>
        </w:rPr>
        <w:t>, la mémoire humaine diffère de la mémoire d'un ordinateur ?</w:t>
      </w:r>
    </w:p>
    <w:p w:rsidRPr="00F51B9D" w:rsidR="00F51B9D" w:rsidP="00F51B9D" w:rsidRDefault="00F51B9D" w14:paraId="5E71C325" w14:textId="7576E578">
      <w:pPr>
        <w:rPr>
          <w:lang w:val="fr-FR"/>
        </w:rPr>
      </w:pPr>
      <w:r>
        <w:rPr>
          <w:lang w:val="fr-FR"/>
        </w:rPr>
        <w:t xml:space="preserve">Métaphore qui a été utile mais qui a ces limites : ce n’est pas un enregistrement, </w:t>
      </w:r>
      <w:r w:rsidR="00C56C4C">
        <w:rPr>
          <w:lang w:val="fr-FR"/>
        </w:rPr>
        <w:t>on n’est pas</w:t>
      </w:r>
      <w:r>
        <w:rPr>
          <w:lang w:val="fr-FR"/>
        </w:rPr>
        <w:t xml:space="preserve"> des ordinateurs </w:t>
      </w:r>
    </w:p>
    <w:sectPr w:rsidRPr="00F51B9D" w:rsidR="00F51B9D" w:rsidSect="00291A8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L" w:author="charles.vin.etu@univ-lille.fr" w:date="2021-09-08T11:47:00Z" w:id="0">
    <w:p w:rsidRPr="009A2A55" w:rsidR="009A2A55" w:rsidRDefault="009A2A55" w14:paraId="59FB1F88" w14:textId="229FEAF1">
      <w:pPr>
        <w:pStyle w:val="CommentText"/>
        <w:rPr>
          <w:lang w:val="fr-FR"/>
        </w:rPr>
      </w:pPr>
      <w:r>
        <w:rPr>
          <w:rStyle w:val="CommentReference"/>
        </w:rPr>
        <w:annotationRef/>
      </w:r>
      <w:r w:rsidRPr="009A2A55">
        <w:rPr>
          <w:lang w:val="fr-FR"/>
        </w:rPr>
        <w:t xml:space="preserve">Reformuler le tout </w:t>
      </w:r>
      <w:r>
        <w:rPr>
          <w:lang w:val="fr-FR"/>
        </w:rPr>
        <w:t>car j’ai pris des notes au fur et à mesure</w:t>
      </w:r>
    </w:p>
  </w:comment>
  <w:comment w:initials="CV" w:author="Charles Vin" w:date="2021-10-10T10:29:00Z" w:id="1">
    <w:p w:rsidRPr="002B0B65" w:rsidR="00D01D83" w:rsidRDefault="00D01D83" w14:paraId="4E98F635" w14:textId="08D8997E">
      <w:pPr>
        <w:pStyle w:val="CommentText"/>
        <w:rPr>
          <w:lang w:val="fr-FR"/>
        </w:rPr>
      </w:pPr>
      <w:r>
        <w:rPr>
          <w:rStyle w:val="CommentReference"/>
        </w:rPr>
        <w:annotationRef/>
      </w:r>
      <w:r w:rsidRPr="002B0B65">
        <w:rPr>
          <w:lang w:val="fr-FR"/>
        </w:rPr>
        <w:t xml:space="preserve">Revoir l’exp, mal mémorisé </w:t>
      </w:r>
    </w:p>
  </w:comment>
  <w:comment w:initials="CV" w:author="Charles Vin [2]" w:date="2021-09-07T17:26:00Z" w:id="2">
    <w:p w:rsidRPr="009A2A55" w:rsidR="00117401" w:rsidRDefault="00117401" w14:paraId="71AC29D0" w14:textId="257BCC90">
      <w:pPr>
        <w:pStyle w:val="CommentText"/>
        <w:rPr>
          <w:lang w:val="fr-FR"/>
        </w:rPr>
      </w:pPr>
      <w:r>
        <w:rPr>
          <w:rStyle w:val="CommentReference"/>
        </w:rPr>
        <w:annotationRef/>
      </w:r>
      <w:r w:rsidRPr="009A2A55">
        <w:rPr>
          <w:lang w:val="fr-FR"/>
        </w:rPr>
        <w:t>??????????????</w:t>
      </w:r>
    </w:p>
  </w:comment>
  <w:comment w:initials="CL" w:author="charles.vin.etu@univ-lille.fr" w:date="2021-09-08T10:58:00Z" w:id="3">
    <w:p w:rsidRPr="009A2A55" w:rsidR="00F93B85" w:rsidRDefault="00F93B85" w14:paraId="15F03050" w14:textId="423DFE82">
      <w:pPr>
        <w:pStyle w:val="CommentText"/>
        <w:rPr>
          <w:lang w:val="fr-FR"/>
        </w:rPr>
      </w:pPr>
      <w:r>
        <w:rPr>
          <w:rStyle w:val="CommentReference"/>
        </w:rPr>
        <w:annotationRef/>
      </w:r>
      <w:r w:rsidRPr="009A2A55">
        <w:rPr>
          <w:lang w:val="fr-FR"/>
        </w:rPr>
        <w:t>Osef je pense</w:t>
      </w:r>
    </w:p>
  </w:comment>
  <w:comment w:initials="CV" w:author="Charles Vin" w:date="2021-10-03T18:19:00Z" w:id="4">
    <w:p w:rsidRPr="004A4B23" w:rsidR="005B79E1" w:rsidRDefault="005B79E1" w14:paraId="79E89067" w14:textId="19832A50">
      <w:pPr>
        <w:pStyle w:val="CommentText"/>
        <w:rPr>
          <w:lang w:val="fr-FR"/>
        </w:rPr>
      </w:pPr>
      <w:r>
        <w:rPr>
          <w:rStyle w:val="CommentReference"/>
        </w:rPr>
        <w:annotationRef/>
      </w:r>
      <w:r w:rsidRPr="004A4B23">
        <w:rPr>
          <w:lang w:val="fr-FR"/>
        </w:rPr>
        <w:t>Pas fait !!</w:t>
      </w:r>
    </w:p>
  </w:comment>
  <w:comment w:initials="CV" w:author="Charles Vin" w:date="2021-10-10T09:58:00Z" w:id="5">
    <w:p w:rsidRPr="005D69B6" w:rsidR="005D69B6" w:rsidRDefault="005D69B6" w14:paraId="09E45532" w14:textId="761E9CC9">
      <w:pPr>
        <w:pStyle w:val="CommentText"/>
        <w:rPr>
          <w:lang w:val="fr-FR"/>
        </w:rPr>
      </w:pPr>
      <w:r>
        <w:rPr>
          <w:rStyle w:val="CommentReference"/>
        </w:rPr>
        <w:annotationRef/>
      </w:r>
      <w:r w:rsidRPr="005D69B6">
        <w:rPr>
          <w:lang w:val="fr-FR"/>
        </w:rPr>
        <w:t xml:space="preserve">Aller voir le cours pour </w:t>
      </w:r>
      <w:r w:rsidRPr="005D69B6" w:rsidR="00235050">
        <w:rPr>
          <w:lang w:val="fr-FR"/>
        </w:rPr>
        <w:t>clari</w:t>
      </w:r>
      <w:r w:rsidR="00235050">
        <w:rPr>
          <w:lang w:val="fr-FR"/>
        </w:rPr>
        <w:t>fier</w:t>
      </w:r>
      <w:r>
        <w:rPr>
          <w:lang w:val="fr-FR"/>
        </w:rPr>
        <w:t xml:space="preserve"> l’expérience</w:t>
      </w:r>
    </w:p>
  </w:comment>
  <w:comment w:initials="CV" w:author="Charles Vin" w:date="2021-10-08T19:06:00Z" w:id="6">
    <w:p w:rsidRPr="005D69B6" w:rsidR="00666249" w:rsidRDefault="00666249" w14:paraId="562BF5D8" w14:textId="53E9A857">
      <w:pPr>
        <w:pStyle w:val="CommentText"/>
        <w:rPr>
          <w:lang w:val="fr-FR"/>
        </w:rPr>
      </w:pPr>
      <w:r>
        <w:rPr>
          <w:rStyle w:val="CommentReference"/>
        </w:rPr>
        <w:annotationRef/>
      </w:r>
      <w:r w:rsidRPr="005D69B6">
        <w:rPr>
          <w:lang w:val="fr-FR"/>
        </w:rPr>
        <w:t xml:space="preserve">Pas répondu </w:t>
      </w:r>
    </w:p>
  </w:comment>
  <w:comment w:initials="CV" w:author="Charles Vin" w:date="2021-10-08T18:45:00Z" w:id="7">
    <w:p w:rsidRPr="006A277D" w:rsidR="006A277D" w:rsidRDefault="006A277D" w14:paraId="1D5FBBA4" w14:textId="0CF54BDC">
      <w:pPr>
        <w:pStyle w:val="CommentText"/>
        <w:rPr>
          <w:lang w:val="fr-FR"/>
        </w:rPr>
      </w:pPr>
      <w:r>
        <w:rPr>
          <w:rStyle w:val="CommentReference"/>
        </w:rPr>
        <w:annotationRef/>
      </w:r>
      <w:r w:rsidRPr="006A277D">
        <w:rPr>
          <w:lang w:val="fr-FR"/>
        </w:rPr>
        <w:t xml:space="preserve">Ici </w:t>
      </w:r>
      <w:proofErr w:type="gramStart"/>
      <w:r w:rsidRPr="006A277D">
        <w:rPr>
          <w:lang w:val="fr-FR"/>
        </w:rPr>
        <w:t xml:space="preserve">je </w:t>
      </w:r>
      <w:proofErr w:type="spellStart"/>
      <w:r w:rsidRPr="006A277D">
        <w:rPr>
          <w:lang w:val="fr-FR"/>
        </w:rPr>
        <w:t>répond</w:t>
      </w:r>
      <w:proofErr w:type="spellEnd"/>
      <w:r w:rsidRPr="006A277D">
        <w:rPr>
          <w:lang w:val="fr-FR"/>
        </w:rPr>
        <w:t xml:space="preserve"> pas</w:t>
      </w:r>
      <w:proofErr w:type="gramEnd"/>
      <w:r w:rsidRPr="006A277D">
        <w:rPr>
          <w:lang w:val="fr-FR"/>
        </w:rPr>
        <w:t xml:space="preserve"> à l</w:t>
      </w:r>
      <w:r>
        <w:rPr>
          <w:lang w:val="fr-FR"/>
        </w:rPr>
        <w:t xml:space="preserve">a question je crois </w:t>
      </w:r>
    </w:p>
  </w:comment>
  <w:comment w:initials="CV" w:author="Charles Vin" w:date="2021-10-11T09:14:00Z" w:id="8">
    <w:p w:rsidRPr="00B12843" w:rsidR="006A6755" w:rsidRDefault="006A6755" w14:paraId="39DE0AA4" w14:textId="22532859">
      <w:pPr>
        <w:pStyle w:val="CommentText"/>
        <w:rPr>
          <w:lang w:val="fr-FR"/>
        </w:rPr>
      </w:pPr>
      <w:r>
        <w:rPr>
          <w:rStyle w:val="CommentReference"/>
        </w:rPr>
        <w:annotationRef/>
      </w:r>
      <w:r w:rsidRPr="00B12843">
        <w:rPr>
          <w:lang w:val="fr-FR"/>
        </w:rPr>
        <w:t xml:space="preserve">Attention </w:t>
      </w:r>
      <w:proofErr w:type="spellStart"/>
      <w:r w:rsidRPr="00B12843">
        <w:rPr>
          <w:lang w:val="fr-FR"/>
        </w:rPr>
        <w:t>experience</w:t>
      </w:r>
      <w:proofErr w:type="spellEnd"/>
    </w:p>
  </w:comment>
  <w:comment w:initials="CV" w:author="Charles Vin" w:date="2021-10-08T19:04:00Z" w:id="10">
    <w:p w:rsidRPr="00B12843" w:rsidR="00330C25" w:rsidRDefault="00330C25" w14:paraId="4DB80C6A" w14:textId="7864F4A5">
      <w:pPr>
        <w:pStyle w:val="CommentText"/>
        <w:rPr>
          <w:lang w:val="fr-FR"/>
        </w:rPr>
      </w:pPr>
      <w:r>
        <w:rPr>
          <w:rStyle w:val="CommentReference"/>
        </w:rPr>
        <w:annotationRef/>
      </w:r>
      <w:r w:rsidRPr="00B12843">
        <w:rPr>
          <w:lang w:val="fr-FR"/>
        </w:rPr>
        <w:t xml:space="preserve">Pas répondu </w:t>
      </w:r>
    </w:p>
  </w:comment>
  <w:comment w:initials="CV" w:author="Charles Vin" w:date="2021-11-08T17:27:00Z" w:id="11">
    <w:p w:rsidRPr="00EB5B08" w:rsidR="00B16EB9" w:rsidRDefault="00B16EB9" w14:paraId="20830FCC" w14:textId="5F01D37C">
      <w:pPr>
        <w:pStyle w:val="CommentText"/>
        <w:rPr>
          <w:lang w:val="fr-FR"/>
        </w:rPr>
      </w:pPr>
      <w:r>
        <w:rPr>
          <w:rStyle w:val="CommentReference"/>
        </w:rPr>
        <w:annotationRef/>
      </w:r>
    </w:p>
  </w:comment>
  <w:comment w:initials="CV" w:author="Charles Vin" w:date="2021-11-08T17:27:00Z" w:id="12">
    <w:p w:rsidRPr="00EB5B08" w:rsidR="00B16EB9" w:rsidRDefault="00B16EB9" w14:paraId="7AC29B88" w14:textId="3BAD0F3A">
      <w:pPr>
        <w:pStyle w:val="CommentText"/>
        <w:rPr>
          <w:lang w:val="fr-FR"/>
        </w:rPr>
      </w:pPr>
      <w:r>
        <w:rPr>
          <w:rStyle w:val="CommentReference"/>
        </w:rPr>
        <w:annotationRef/>
      </w:r>
      <w:r w:rsidR="00384F77">
        <w:rPr>
          <w:lang w:val="fr-FR"/>
        </w:rPr>
        <w:t xml:space="preserve">Oui il faut le dire </w:t>
      </w:r>
    </w:p>
  </w:comment>
  <w:comment w:initials="CV" w:author="Charles Vin" w:date="2021-11-23T19:12:00Z" w:id="13">
    <w:p w:rsidRPr="00DC6379" w:rsidR="00DC6379" w:rsidRDefault="00DC6379" w14:paraId="300D59A1" w14:textId="0F9379E0">
      <w:pPr>
        <w:pStyle w:val="CommentText"/>
        <w:rPr>
          <w:lang w:val="fr-FR"/>
        </w:rPr>
      </w:pPr>
      <w:r>
        <w:rPr>
          <w:rStyle w:val="CommentReference"/>
        </w:rPr>
        <w:annotationRef/>
      </w:r>
      <w:r w:rsidRPr="00DC6379">
        <w:rPr>
          <w:lang w:val="fr-FR"/>
        </w:rPr>
        <w:t xml:space="preserve">Elle </w:t>
      </w:r>
      <w:proofErr w:type="spellStart"/>
      <w:r w:rsidRPr="00DC6379">
        <w:rPr>
          <w:lang w:val="fr-FR"/>
        </w:rPr>
        <w:t>pu</w:t>
      </w:r>
      <w:proofErr w:type="spellEnd"/>
      <w:r w:rsidRPr="00DC6379">
        <w:rPr>
          <w:lang w:val="fr-FR"/>
        </w:rPr>
        <w:t xml:space="preserve"> l</w:t>
      </w:r>
      <w:r>
        <w:rPr>
          <w:lang w:val="fr-FR"/>
        </w:rPr>
        <w:t>a merde cette expérience</w:t>
      </w:r>
    </w:p>
  </w:comment>
  <w:comment w:initials="CV" w:author="Charles Vin" w:date="2021-11-13T19:12:00Z" w:id="14">
    <w:p w:rsidRPr="00A73FCD" w:rsidR="00BE1937" w:rsidRDefault="00BE1937" w14:paraId="04A4F56B" w14:textId="4517BA29">
      <w:pPr>
        <w:pStyle w:val="CommentText"/>
        <w:rPr>
          <w:lang w:val="fr-FR"/>
        </w:rPr>
      </w:pPr>
      <w:r>
        <w:rPr>
          <w:rStyle w:val="CommentReference"/>
        </w:rPr>
        <w:annotationRef/>
      </w:r>
      <w:r w:rsidRPr="00A73FCD">
        <w:rPr>
          <w:lang w:val="fr-FR"/>
        </w:rPr>
        <w:t>Pas rep</w:t>
      </w:r>
    </w:p>
  </w:comment>
  <w:comment w:initials="CV" w:author="Charles Vin" w:date="2021-11-23T19:15:00Z" w:id="15">
    <w:p w:rsidRPr="004F299F" w:rsidR="00D521E0" w:rsidRDefault="00D521E0" w14:paraId="0B68A20A" w14:textId="2106DDA3">
      <w:pPr>
        <w:pStyle w:val="CommentText"/>
        <w:rPr>
          <w:lang w:val="fr-FR"/>
        </w:rPr>
      </w:pPr>
      <w:r>
        <w:rPr>
          <w:rStyle w:val="CommentReference"/>
        </w:rPr>
        <w:annotationRef/>
      </w:r>
      <w:r w:rsidRPr="004F299F">
        <w:rPr>
          <w:lang w:val="fr-FR"/>
        </w:rPr>
        <w:t>Pas sur : demander</w:t>
      </w:r>
    </w:p>
  </w:comment>
  <w:comment w:initials="CV" w:author="Charles Vin" w:date="2021-10-20T09:32:00Z" w:id="16">
    <w:p w:rsidRPr="004F299F" w:rsidR="001838AB" w:rsidRDefault="001838AB" w14:paraId="07FBA54E" w14:textId="77777777">
      <w:pPr>
        <w:pStyle w:val="CommentText"/>
        <w:rPr>
          <w:lang w:val="fr-FR"/>
        </w:rPr>
      </w:pPr>
      <w:r>
        <w:rPr>
          <w:rStyle w:val="CommentReference"/>
        </w:rPr>
        <w:annotationRef/>
      </w:r>
      <w:r w:rsidRPr="004F299F">
        <w:rPr>
          <w:lang w:val="fr-FR"/>
        </w:rPr>
        <w:t>Lol idk</w:t>
      </w:r>
    </w:p>
    <w:p w:rsidRPr="004F299F" w:rsidR="001838AB" w:rsidRDefault="001838AB" w14:paraId="44A92755" w14:textId="1AFA1B72">
      <w:pPr>
        <w:pStyle w:val="CommentText"/>
        <w:rPr>
          <w:lang w:val="fr-FR"/>
        </w:rPr>
      </w:pPr>
    </w:p>
  </w:comment>
  <w:comment w:initials="CV" w:author="Charles Vin" w:date="2021-10-20T09:59:00Z" w:id="17">
    <w:p w:rsidRPr="00D27AB4" w:rsidR="002F2BF0" w:rsidRDefault="002F2BF0" w14:paraId="629281EB" w14:textId="431D6603">
      <w:pPr>
        <w:pStyle w:val="CommentText"/>
        <w:rPr>
          <w:lang w:val="fr-FR"/>
        </w:rPr>
      </w:pPr>
      <w:r>
        <w:rPr>
          <w:rStyle w:val="CommentReference"/>
        </w:rPr>
        <w:annotationRef/>
      </w:r>
      <w:r w:rsidRPr="00D27AB4" w:rsidR="008627BE">
        <w:rPr>
          <w:lang w:val="fr-FR"/>
        </w:rPr>
        <w:t xml:space="preserve">Not sure </w:t>
      </w:r>
    </w:p>
  </w:comment>
  <w:comment w:initials="CV" w:author="Charles Vin" w:date="2021-11-07T18:49:00Z" w:id="18">
    <w:p w:rsidRPr="00D27AB4" w:rsidR="00CF31C3" w:rsidRDefault="00CF31C3" w14:paraId="3EA2333A" w14:textId="1F2EE411">
      <w:pPr>
        <w:pStyle w:val="CommentText"/>
        <w:rPr>
          <w:lang w:val="fr-FR"/>
        </w:rPr>
      </w:pPr>
      <w:r>
        <w:rPr>
          <w:rStyle w:val="CommentReference"/>
        </w:rPr>
        <w:annotationRef/>
      </w:r>
      <w:r w:rsidRPr="00D27AB4" w:rsidR="0017738B">
        <w:rPr>
          <w:lang w:val="fr-FR"/>
        </w:rPr>
        <w:t xml:space="preserve">Not sure </w:t>
      </w:r>
    </w:p>
  </w:comment>
  <w:comment w:initials="CV" w:author="Charles Vin" w:date="2021-11-23T19:48:00Z" w:id="19">
    <w:p w:rsidRPr="009F5A2D" w:rsidR="003E3849" w:rsidRDefault="003E3849" w14:paraId="15646107" w14:textId="779E239C">
      <w:pPr>
        <w:pStyle w:val="CommentText"/>
        <w:rPr>
          <w:lang w:val="fr-FR"/>
        </w:rPr>
      </w:pPr>
      <w:r>
        <w:rPr>
          <w:rStyle w:val="CommentReference"/>
        </w:rPr>
        <w:annotationRef/>
      </w:r>
      <w:r w:rsidRPr="009F5A2D">
        <w:rPr>
          <w:lang w:val="fr-FR"/>
        </w:rPr>
        <w:t xml:space="preserve"> </w:t>
      </w:r>
      <w:r w:rsidRPr="009F5A2D" w:rsidR="009F5A2D">
        <w:rPr>
          <w:lang w:val="fr-FR"/>
        </w:rPr>
        <w:t>Not sure du lien e</w:t>
      </w:r>
      <w:r w:rsidR="009F5A2D">
        <w:rPr>
          <w:lang w:val="fr-FR"/>
        </w:rPr>
        <w:t xml:space="preserve">ntre </w:t>
      </w:r>
      <w:proofErr w:type="spellStart"/>
      <w:r w:rsidR="009F5A2D">
        <w:rPr>
          <w:lang w:val="fr-FR"/>
        </w:rPr>
        <w:t>theorie</w:t>
      </w:r>
      <w:proofErr w:type="spellEnd"/>
      <w:r w:rsidR="009F5A2D">
        <w:rPr>
          <w:lang w:val="fr-FR"/>
        </w:rPr>
        <w:t xml:space="preserve"> </w:t>
      </w:r>
      <w:proofErr w:type="gramStart"/>
      <w:r w:rsidR="009F5A2D">
        <w:rPr>
          <w:lang w:val="fr-FR"/>
        </w:rPr>
        <w:t>des modèle situés</w:t>
      </w:r>
      <w:proofErr w:type="gramEnd"/>
      <w:r w:rsidR="009F5A2D">
        <w:rPr>
          <w:lang w:val="fr-FR"/>
        </w:rPr>
        <w:t xml:space="preserve"> et ça </w:t>
      </w:r>
    </w:p>
  </w:comment>
  <w:comment w:initials="CV" w:author="Charles Vin" w:date="2021-11-23T20:07:00Z" w:id="20">
    <w:p w:rsidRPr="00B745EB" w:rsidR="00B745EB" w:rsidRDefault="00B745EB" w14:paraId="75ED961C" w14:textId="77777777">
      <w:pPr>
        <w:pStyle w:val="CommentText"/>
        <w:rPr>
          <w:lang w:val="fr-FR"/>
        </w:rPr>
      </w:pPr>
      <w:r>
        <w:rPr>
          <w:rStyle w:val="CommentReference"/>
        </w:rPr>
        <w:annotationRef/>
      </w:r>
      <w:r w:rsidRPr="00B745EB">
        <w:rPr>
          <w:lang w:val="fr-FR"/>
        </w:rPr>
        <w:t xml:space="preserve">Pas </w:t>
      </w:r>
      <w:proofErr w:type="spellStart"/>
      <w:r w:rsidRPr="00B745EB">
        <w:rPr>
          <w:lang w:val="fr-FR"/>
        </w:rPr>
        <w:t>clairrrr</w:t>
      </w:r>
      <w:proofErr w:type="spellEnd"/>
    </w:p>
    <w:p w:rsidRPr="00B745EB" w:rsidR="00B745EB" w:rsidRDefault="00B745EB" w14:paraId="17E5F8C9" w14:textId="24A3C4F8">
      <w:pPr>
        <w:pStyle w:val="CommentText"/>
        <w:rPr>
          <w:lang w:val="fr-FR"/>
        </w:rPr>
      </w:pPr>
      <w:r w:rsidRPr="00B745EB">
        <w:rPr>
          <w:lang w:val="fr-FR"/>
        </w:rPr>
        <w:t>On dirait</w:t>
      </w:r>
      <w:r>
        <w:rPr>
          <w:lang w:val="fr-FR"/>
        </w:rPr>
        <w:t xml:space="preserve"> les mêmes questions</w:t>
      </w:r>
    </w:p>
  </w:comment>
  <w:comment w:initials="CV" w:author="Charles Vin" w:date="2021-11-07T18:48:00Z" w:id="21">
    <w:p w:rsidRPr="0017738B" w:rsidR="00B578F8" w:rsidRDefault="00B578F8" w14:paraId="1DF691E6" w14:textId="5AB1DABB">
      <w:pPr>
        <w:pStyle w:val="CommentText"/>
        <w:rPr>
          <w:lang w:val="fr-FR"/>
        </w:rPr>
      </w:pPr>
      <w:r>
        <w:rPr>
          <w:rStyle w:val="CommentReference"/>
        </w:rPr>
        <w:annotationRef/>
      </w:r>
      <w:r w:rsidRPr="0017738B">
        <w:rPr>
          <w:lang w:val="fr-FR"/>
        </w:rPr>
        <w:t xml:space="preserve">? j’ai mal compris </w:t>
      </w:r>
      <w:proofErr w:type="spellStart"/>
      <w:r w:rsidRPr="0017738B">
        <w:rPr>
          <w:lang w:val="fr-FR"/>
        </w:rPr>
        <w:t>barsalou</w:t>
      </w:r>
      <w:proofErr w:type="spellEnd"/>
      <w:r w:rsidRPr="0017738B">
        <w:rPr>
          <w:lang w:val="fr-FR"/>
        </w:rPr>
        <w:t xml:space="preserve"> </w:t>
      </w:r>
    </w:p>
  </w:comment>
  <w:comment w:initials="CV" w:author="Charles Vin" w:date="2021-11-07T18:49:00Z" w:id="22">
    <w:p w:rsidRPr="00E43F88" w:rsidR="00E43F88" w:rsidRDefault="00E43F88" w14:paraId="35765651" w14:textId="00FFE9E1">
      <w:pPr>
        <w:pStyle w:val="CommentText"/>
        <w:rPr>
          <w:lang w:val="fr-FR"/>
        </w:rPr>
      </w:pPr>
      <w:r>
        <w:rPr>
          <w:rStyle w:val="CommentReference"/>
        </w:rPr>
        <w:annotationRef/>
      </w:r>
      <w:r w:rsidRPr="00E43F88">
        <w:rPr>
          <w:lang w:val="fr-FR"/>
        </w:rPr>
        <w:t>Un chien n’est pas toujours u</w:t>
      </w:r>
      <w:r>
        <w:rPr>
          <w:lang w:val="fr-FR"/>
        </w:rPr>
        <w:t>n chien</w:t>
      </w:r>
    </w:p>
  </w:comment>
  <w:comment w:initials="CV" w:author="Charles Vin" w:date="2021-11-23T20:07:00Z" w:id="23">
    <w:p w:rsidRPr="00274BBB" w:rsidR="00274BBB" w:rsidRDefault="00274BBB" w14:paraId="2A5B4A6D" w14:textId="581C4D8F">
      <w:pPr>
        <w:pStyle w:val="CommentText"/>
        <w:rPr>
          <w:lang w:val="fr-FR"/>
        </w:rPr>
      </w:pPr>
      <w:r>
        <w:rPr>
          <w:rStyle w:val="CommentReference"/>
        </w:rPr>
        <w:annotationRef/>
      </w:r>
      <w:r w:rsidRPr="00274BBB">
        <w:rPr>
          <w:lang w:val="fr-FR"/>
        </w:rPr>
        <w:t xml:space="preserve">C’est </w:t>
      </w:r>
      <w:proofErr w:type="gramStart"/>
      <w:r w:rsidRPr="00274BBB">
        <w:rPr>
          <w:lang w:val="fr-FR"/>
        </w:rPr>
        <w:t>les mêmes question</w:t>
      </w:r>
      <w:proofErr w:type="gramEnd"/>
      <w:r w:rsidRPr="00274BBB">
        <w:rPr>
          <w:lang w:val="fr-FR"/>
        </w:rPr>
        <w:t xml:space="preserve"> on d</w:t>
      </w:r>
      <w:r>
        <w:rPr>
          <w:lang w:val="fr-FR"/>
        </w:rPr>
        <w:t>irait ???</w:t>
      </w:r>
    </w:p>
  </w:comment>
  <w:comment w:initials="CV" w:author="Charles Vin" w:date="2021-11-24T11:37:00Z" w:id="24">
    <w:p w:rsidR="00656C23" w:rsidRDefault="00656C23" w14:paraId="166256A8" w14:textId="374E008E">
      <w:pPr>
        <w:pStyle w:val="CommentText"/>
      </w:pPr>
      <w:r>
        <w:rPr>
          <w:rStyle w:val="CommentReference"/>
        </w:rPr>
        <w:annotationRef/>
      </w:r>
      <w:r>
        <w:t xml:space="preserve">A </w:t>
      </w:r>
      <w:proofErr w:type="spellStart"/>
      <w:r>
        <w:t>développé</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B1F88" w15:done="0"/>
  <w15:commentEx w15:paraId="4E98F635" w15:done="1"/>
  <w15:commentEx w15:paraId="71AC29D0" w15:done="0"/>
  <w15:commentEx w15:paraId="15F03050" w15:paraIdParent="71AC29D0" w15:done="0"/>
  <w15:commentEx w15:paraId="79E89067" w15:done="1"/>
  <w15:commentEx w15:paraId="09E45532" w15:done="1"/>
  <w15:commentEx w15:paraId="562BF5D8" w15:done="1"/>
  <w15:commentEx w15:paraId="1D5FBBA4" w15:done="1"/>
  <w15:commentEx w15:paraId="39DE0AA4" w15:done="0"/>
  <w15:commentEx w15:paraId="4DB80C6A" w15:done="1"/>
  <w15:commentEx w15:paraId="20830FCC" w15:done="0"/>
  <w15:commentEx w15:paraId="7AC29B88" w15:done="0"/>
  <w15:commentEx w15:paraId="300D59A1" w15:done="0"/>
  <w15:commentEx w15:paraId="04A4F56B" w15:done="1"/>
  <w15:commentEx w15:paraId="0B68A20A" w15:done="1"/>
  <w15:commentEx w15:paraId="44A92755" w15:done="1"/>
  <w15:commentEx w15:paraId="629281EB" w15:done="1"/>
  <w15:commentEx w15:paraId="3EA2333A" w15:done="0"/>
  <w15:commentEx w15:paraId="15646107" w15:paraIdParent="3EA2333A" w15:done="0"/>
  <w15:commentEx w15:paraId="17E5F8C9" w15:done="0"/>
  <w15:commentEx w15:paraId="1DF691E6" w15:done="0"/>
  <w15:commentEx w15:paraId="35765651" w15:paraIdParent="1DF691E6" w15:done="0"/>
  <w15:commentEx w15:paraId="2A5B4A6D" w15:paraIdParent="1DF691E6" w15:done="0"/>
  <w15:commentEx w15:paraId="166256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216C" w16cex:dateUtc="2021-09-08T09:47:00Z"/>
  <w16cex:commentExtensible w16cex:durableId="250D3F1A" w16cex:dateUtc="2021-10-10T08:29:00Z"/>
  <w16cex:commentExtensible w16cex:durableId="24E21F3E" w16cex:dateUtc="2021-09-07T15:26:00Z"/>
  <w16cex:commentExtensible w16cex:durableId="24E315C2" w16cex:dateUtc="2021-09-08T08:58:00Z"/>
  <w16cex:commentExtensible w16cex:durableId="25047296" w16cex:dateUtc="2021-10-03T16:19:00Z"/>
  <w16cex:commentExtensible w16cex:durableId="250D37BF" w16cex:dateUtc="2021-10-10T07:58:00Z"/>
  <w16cex:commentExtensible w16cex:durableId="250B1541" w16cex:dateUtc="2021-10-08T17:06:00Z"/>
  <w16cex:commentExtensible w16cex:durableId="250B102C" w16cex:dateUtc="2021-10-08T16:45:00Z"/>
  <w16cex:commentExtensible w16cex:durableId="250E7EFB" w16cex:dateUtc="2021-10-11T07:14:00Z"/>
  <w16cex:commentExtensible w16cex:durableId="250B14A3" w16cex:dateUtc="2021-10-08T17:04:00Z"/>
  <w16cex:commentExtensible w16cex:durableId="2533DC71" w16cex:dateUtc="2021-11-08T16:27:00Z"/>
  <w16cex:commentExtensible w16cex:durableId="2533DC66" w16cex:dateUtc="2021-11-08T16:27:00Z"/>
  <w16cex:commentExtensible w16cex:durableId="2547BB89" w16cex:dateUtc="2021-11-23T18:12:00Z"/>
  <w16cex:commentExtensible w16cex:durableId="253A8CA9" w16cex:dateUtc="2021-11-13T18:12:00Z"/>
  <w16cex:commentExtensible w16cex:durableId="2547BC5F" w16cex:dateUtc="2021-11-23T18:15:00Z"/>
  <w16cex:commentExtensible w16cex:durableId="251A60B8" w16cex:dateUtc="2021-10-20T07:32:00Z"/>
  <w16cex:commentExtensible w16cex:durableId="251A66EC" w16cex:dateUtc="2021-10-20T07:59:00Z"/>
  <w16cex:commentExtensible w16cex:durableId="25329E4C" w16cex:dateUtc="2021-11-07T17:49:00Z"/>
  <w16cex:commentExtensible w16cex:durableId="2547C40C" w16cex:dateUtc="2021-11-23T18:48:00Z"/>
  <w16cex:commentExtensible w16cex:durableId="2547C87F" w16cex:dateUtc="2021-11-23T19:07:00Z"/>
  <w16cex:commentExtensible w16cex:durableId="25329DFF" w16cex:dateUtc="2021-11-07T17:48:00Z"/>
  <w16cex:commentExtensible w16cex:durableId="25329E1C" w16cex:dateUtc="2021-11-07T17:49:00Z"/>
  <w16cex:commentExtensible w16cex:durableId="2547C86B" w16cex:dateUtc="2021-11-23T19:07:00Z"/>
  <w16cex:commentExtensible w16cex:durableId="2548A286" w16cex:dateUtc="2021-11-24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B1F88" w16cid:durableId="24E3216C"/>
  <w16cid:commentId w16cid:paraId="4E98F635" w16cid:durableId="250D3F1A"/>
  <w16cid:commentId w16cid:paraId="71AC29D0" w16cid:durableId="24E21F3E"/>
  <w16cid:commentId w16cid:paraId="15F03050" w16cid:durableId="24E315C2"/>
  <w16cid:commentId w16cid:paraId="79E89067" w16cid:durableId="25047296"/>
  <w16cid:commentId w16cid:paraId="09E45532" w16cid:durableId="250D37BF"/>
  <w16cid:commentId w16cid:paraId="562BF5D8" w16cid:durableId="250B1541"/>
  <w16cid:commentId w16cid:paraId="1D5FBBA4" w16cid:durableId="250B102C"/>
  <w16cid:commentId w16cid:paraId="39DE0AA4" w16cid:durableId="250E7EFB"/>
  <w16cid:commentId w16cid:paraId="4DB80C6A" w16cid:durableId="250B14A3"/>
  <w16cid:commentId w16cid:paraId="20830FCC" w16cid:durableId="2533DC71"/>
  <w16cid:commentId w16cid:paraId="7AC29B88" w16cid:durableId="2533DC66"/>
  <w16cid:commentId w16cid:paraId="300D59A1" w16cid:durableId="2547BB89"/>
  <w16cid:commentId w16cid:paraId="04A4F56B" w16cid:durableId="253A8CA9"/>
  <w16cid:commentId w16cid:paraId="0B68A20A" w16cid:durableId="2547BC5F"/>
  <w16cid:commentId w16cid:paraId="44A92755" w16cid:durableId="251A60B8"/>
  <w16cid:commentId w16cid:paraId="629281EB" w16cid:durableId="251A66EC"/>
  <w16cid:commentId w16cid:paraId="3EA2333A" w16cid:durableId="25329E4C"/>
  <w16cid:commentId w16cid:paraId="15646107" w16cid:durableId="2547C40C"/>
  <w16cid:commentId w16cid:paraId="17E5F8C9" w16cid:durableId="2547C87F"/>
  <w16cid:commentId w16cid:paraId="1DF691E6" w16cid:durableId="25329DFF"/>
  <w16cid:commentId w16cid:paraId="35765651" w16cid:durableId="25329E1C"/>
  <w16cid:commentId w16cid:paraId="2A5B4A6D" w16cid:durableId="2547C86B"/>
  <w16cid:commentId w16cid:paraId="166256A8" w16cid:durableId="2548A2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D3C"/>
    <w:multiLevelType w:val="hybridMultilevel"/>
    <w:tmpl w:val="3DDE01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3925E2"/>
    <w:multiLevelType w:val="hybridMultilevel"/>
    <w:tmpl w:val="EB3039E6"/>
    <w:lvl w:ilvl="0" w:tplc="35BCF058">
      <w:start w:val="1"/>
      <w:numFmt w:val="decimal"/>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1321B2"/>
    <w:multiLevelType w:val="hybridMultilevel"/>
    <w:tmpl w:val="39DE4496"/>
    <w:lvl w:ilvl="0" w:tplc="7C2ACE84">
      <w:start w:val="3"/>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222D42F3"/>
    <w:multiLevelType w:val="hybridMultilevel"/>
    <w:tmpl w:val="62F6CD9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24760009"/>
    <w:multiLevelType w:val="hybridMultilevel"/>
    <w:tmpl w:val="93604388"/>
    <w:lvl w:ilvl="0" w:tplc="3D904B7E">
      <w:numFmt w:val="bullet"/>
      <w:lvlText w:val="-"/>
      <w:lvlJc w:val="left"/>
      <w:pPr>
        <w:ind w:left="360" w:hanging="360"/>
      </w:pPr>
      <w:rPr>
        <w:rFonts w:hint="default" w:ascii="Calibri" w:hAnsi="Calibri" w:cs="Calibri" w:eastAsiaTheme="minorHAnsi"/>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36D55345"/>
    <w:multiLevelType w:val="hybridMultilevel"/>
    <w:tmpl w:val="50D8D514"/>
    <w:lvl w:ilvl="0" w:tplc="7C2ACE84">
      <w:start w:val="3"/>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47890CE0"/>
    <w:multiLevelType w:val="hybridMultilevel"/>
    <w:tmpl w:val="DDDCC5B4"/>
    <w:lvl w:ilvl="0" w:tplc="71EE4E30">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4A782D49"/>
    <w:multiLevelType w:val="hybridMultilevel"/>
    <w:tmpl w:val="22743C56"/>
    <w:lvl w:ilvl="0" w:tplc="CE1C9F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626AA"/>
    <w:multiLevelType w:val="multilevel"/>
    <w:tmpl w:val="1ADA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63192"/>
    <w:multiLevelType w:val="hybridMultilevel"/>
    <w:tmpl w:val="14D45F5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7D741FCA"/>
    <w:multiLevelType w:val="hybridMultilevel"/>
    <w:tmpl w:val="98F443A0"/>
    <w:lvl w:ilvl="0" w:tplc="7C2ACE84">
      <w:start w:val="3"/>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9"/>
  </w:num>
  <w:num w:numId="4">
    <w:abstractNumId w:val="6"/>
  </w:num>
  <w:num w:numId="5">
    <w:abstractNumId w:val="0"/>
  </w:num>
  <w:num w:numId="6">
    <w:abstractNumId w:val="8"/>
  </w:num>
  <w:num w:numId="7">
    <w:abstractNumId w:val="2"/>
  </w:num>
  <w:num w:numId="8">
    <w:abstractNumId w:val="10"/>
  </w:num>
  <w:num w:numId="9">
    <w:abstractNumId w:val="3"/>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vin.etu@univ-lille.fr">
    <w15:presenceInfo w15:providerId="None" w15:userId="charles.vin.etu@univ-lille.fr"/>
  </w15:person>
  <w15:person w15:author="Charles Vin">
    <w15:presenceInfo w15:providerId="None" w15:userId="Charles Vin"/>
  </w15:person>
  <w15:person w15:author="Charles Vin [2]">
    <w15:presenceInfo w15:providerId="AD" w15:userId="S::charles.vin.etu@univ-lille.fr::dedb1bfb-5aa9-4c0a-b480-0f5662c6c5a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60"/>
    <w:rsid w:val="00000968"/>
    <w:rsid w:val="000020FD"/>
    <w:rsid w:val="00005289"/>
    <w:rsid w:val="0001177C"/>
    <w:rsid w:val="00014162"/>
    <w:rsid w:val="00020E1B"/>
    <w:rsid w:val="00024438"/>
    <w:rsid w:val="00025A82"/>
    <w:rsid w:val="00036A85"/>
    <w:rsid w:val="00037661"/>
    <w:rsid w:val="000451CC"/>
    <w:rsid w:val="00054D14"/>
    <w:rsid w:val="000570AF"/>
    <w:rsid w:val="00060C34"/>
    <w:rsid w:val="000636D2"/>
    <w:rsid w:val="00063AEC"/>
    <w:rsid w:val="000655EA"/>
    <w:rsid w:val="000663AC"/>
    <w:rsid w:val="00073E6C"/>
    <w:rsid w:val="0007595C"/>
    <w:rsid w:val="000855F8"/>
    <w:rsid w:val="00087845"/>
    <w:rsid w:val="000900E8"/>
    <w:rsid w:val="000A0832"/>
    <w:rsid w:val="000A2EBC"/>
    <w:rsid w:val="000A64DD"/>
    <w:rsid w:val="000A68C8"/>
    <w:rsid w:val="000B2020"/>
    <w:rsid w:val="000B3AD0"/>
    <w:rsid w:val="000B3D81"/>
    <w:rsid w:val="000B42EA"/>
    <w:rsid w:val="000B60E0"/>
    <w:rsid w:val="000B7924"/>
    <w:rsid w:val="000B7962"/>
    <w:rsid w:val="000C2511"/>
    <w:rsid w:val="000C3EC9"/>
    <w:rsid w:val="000C4892"/>
    <w:rsid w:val="000C4B2F"/>
    <w:rsid w:val="000C6321"/>
    <w:rsid w:val="000C6915"/>
    <w:rsid w:val="000D148B"/>
    <w:rsid w:val="000E460B"/>
    <w:rsid w:val="000E6023"/>
    <w:rsid w:val="000E648E"/>
    <w:rsid w:val="000F3E44"/>
    <w:rsid w:val="000F6AAA"/>
    <w:rsid w:val="000F766C"/>
    <w:rsid w:val="0010608D"/>
    <w:rsid w:val="001067E2"/>
    <w:rsid w:val="00107D1D"/>
    <w:rsid w:val="0011589A"/>
    <w:rsid w:val="00115CEE"/>
    <w:rsid w:val="00117401"/>
    <w:rsid w:val="00122233"/>
    <w:rsid w:val="001272FC"/>
    <w:rsid w:val="00127729"/>
    <w:rsid w:val="00134508"/>
    <w:rsid w:val="001347F5"/>
    <w:rsid w:val="001360EA"/>
    <w:rsid w:val="001500DA"/>
    <w:rsid w:val="00150F70"/>
    <w:rsid w:val="00150FB6"/>
    <w:rsid w:val="0015219D"/>
    <w:rsid w:val="001530D1"/>
    <w:rsid w:val="00157D86"/>
    <w:rsid w:val="001614DD"/>
    <w:rsid w:val="00161885"/>
    <w:rsid w:val="001628ED"/>
    <w:rsid w:val="00162CBD"/>
    <w:rsid w:val="0016358A"/>
    <w:rsid w:val="00166389"/>
    <w:rsid w:val="001667F5"/>
    <w:rsid w:val="001669A6"/>
    <w:rsid w:val="00171F3A"/>
    <w:rsid w:val="001756FB"/>
    <w:rsid w:val="0017738B"/>
    <w:rsid w:val="00181BAD"/>
    <w:rsid w:val="00182619"/>
    <w:rsid w:val="001838AB"/>
    <w:rsid w:val="0018523A"/>
    <w:rsid w:val="00185963"/>
    <w:rsid w:val="00187BCF"/>
    <w:rsid w:val="00187DB2"/>
    <w:rsid w:val="00191297"/>
    <w:rsid w:val="001927CB"/>
    <w:rsid w:val="0019394E"/>
    <w:rsid w:val="001962BE"/>
    <w:rsid w:val="001C3DA4"/>
    <w:rsid w:val="001C57F6"/>
    <w:rsid w:val="001D0E2C"/>
    <w:rsid w:val="001D34C1"/>
    <w:rsid w:val="001D386F"/>
    <w:rsid w:val="001D3F93"/>
    <w:rsid w:val="001D5324"/>
    <w:rsid w:val="001E28AE"/>
    <w:rsid w:val="001E428E"/>
    <w:rsid w:val="001E4E66"/>
    <w:rsid w:val="001E5BC1"/>
    <w:rsid w:val="001F2E45"/>
    <w:rsid w:val="0020215A"/>
    <w:rsid w:val="00202393"/>
    <w:rsid w:val="00202AEA"/>
    <w:rsid w:val="0020344C"/>
    <w:rsid w:val="00212A64"/>
    <w:rsid w:val="00216910"/>
    <w:rsid w:val="00220B79"/>
    <w:rsid w:val="00221648"/>
    <w:rsid w:val="0022435E"/>
    <w:rsid w:val="00235050"/>
    <w:rsid w:val="00247DE4"/>
    <w:rsid w:val="00254A5F"/>
    <w:rsid w:val="00254C53"/>
    <w:rsid w:val="002617B5"/>
    <w:rsid w:val="0027114A"/>
    <w:rsid w:val="00271778"/>
    <w:rsid w:val="00274BBB"/>
    <w:rsid w:val="002750FF"/>
    <w:rsid w:val="0027778F"/>
    <w:rsid w:val="002801D4"/>
    <w:rsid w:val="00283614"/>
    <w:rsid w:val="0028563F"/>
    <w:rsid w:val="002907A8"/>
    <w:rsid w:val="00290DDA"/>
    <w:rsid w:val="00291A87"/>
    <w:rsid w:val="0029266C"/>
    <w:rsid w:val="0029674C"/>
    <w:rsid w:val="00297510"/>
    <w:rsid w:val="002A4134"/>
    <w:rsid w:val="002A7D54"/>
    <w:rsid w:val="002B0B65"/>
    <w:rsid w:val="002B6018"/>
    <w:rsid w:val="002B622D"/>
    <w:rsid w:val="002B6ED1"/>
    <w:rsid w:val="002C0EE8"/>
    <w:rsid w:val="002C2960"/>
    <w:rsid w:val="002C584F"/>
    <w:rsid w:val="002D13C8"/>
    <w:rsid w:val="002E776B"/>
    <w:rsid w:val="002F2BF0"/>
    <w:rsid w:val="002F315F"/>
    <w:rsid w:val="002F4E42"/>
    <w:rsid w:val="002F6B1F"/>
    <w:rsid w:val="0030166A"/>
    <w:rsid w:val="00303687"/>
    <w:rsid w:val="00304705"/>
    <w:rsid w:val="0030708F"/>
    <w:rsid w:val="00312C47"/>
    <w:rsid w:val="0032138E"/>
    <w:rsid w:val="00326CFF"/>
    <w:rsid w:val="00327018"/>
    <w:rsid w:val="00330C25"/>
    <w:rsid w:val="00330F06"/>
    <w:rsid w:val="0033157A"/>
    <w:rsid w:val="00332621"/>
    <w:rsid w:val="003427D7"/>
    <w:rsid w:val="0035011B"/>
    <w:rsid w:val="00351F40"/>
    <w:rsid w:val="0036010B"/>
    <w:rsid w:val="00360931"/>
    <w:rsid w:val="00360D0A"/>
    <w:rsid w:val="003613D3"/>
    <w:rsid w:val="00362D31"/>
    <w:rsid w:val="00365EB0"/>
    <w:rsid w:val="00370242"/>
    <w:rsid w:val="003702A4"/>
    <w:rsid w:val="0037170B"/>
    <w:rsid w:val="0037473E"/>
    <w:rsid w:val="003812EF"/>
    <w:rsid w:val="0038389C"/>
    <w:rsid w:val="00383E20"/>
    <w:rsid w:val="00384F77"/>
    <w:rsid w:val="00390273"/>
    <w:rsid w:val="003963B0"/>
    <w:rsid w:val="003A6492"/>
    <w:rsid w:val="003A79CE"/>
    <w:rsid w:val="003C086A"/>
    <w:rsid w:val="003C1624"/>
    <w:rsid w:val="003C66F6"/>
    <w:rsid w:val="003D36BD"/>
    <w:rsid w:val="003D37CF"/>
    <w:rsid w:val="003D7476"/>
    <w:rsid w:val="003D7841"/>
    <w:rsid w:val="003E37E4"/>
    <w:rsid w:val="003E3849"/>
    <w:rsid w:val="00404DEC"/>
    <w:rsid w:val="00410B75"/>
    <w:rsid w:val="004114E1"/>
    <w:rsid w:val="004140A7"/>
    <w:rsid w:val="0041756C"/>
    <w:rsid w:val="00424589"/>
    <w:rsid w:val="004273AB"/>
    <w:rsid w:val="00427944"/>
    <w:rsid w:val="00431FD5"/>
    <w:rsid w:val="004327A0"/>
    <w:rsid w:val="004351EE"/>
    <w:rsid w:val="00441A51"/>
    <w:rsid w:val="00442FAB"/>
    <w:rsid w:val="004502D0"/>
    <w:rsid w:val="0045037D"/>
    <w:rsid w:val="00452B58"/>
    <w:rsid w:val="004535B8"/>
    <w:rsid w:val="0045370E"/>
    <w:rsid w:val="004560FF"/>
    <w:rsid w:val="00456961"/>
    <w:rsid w:val="00462B5E"/>
    <w:rsid w:val="00467A37"/>
    <w:rsid w:val="00474987"/>
    <w:rsid w:val="00483E3E"/>
    <w:rsid w:val="0048488C"/>
    <w:rsid w:val="0049001B"/>
    <w:rsid w:val="004A136F"/>
    <w:rsid w:val="004A4B23"/>
    <w:rsid w:val="004A66E0"/>
    <w:rsid w:val="004A78AF"/>
    <w:rsid w:val="004C0342"/>
    <w:rsid w:val="004C2096"/>
    <w:rsid w:val="004C2939"/>
    <w:rsid w:val="004C538F"/>
    <w:rsid w:val="004D1103"/>
    <w:rsid w:val="004D3C66"/>
    <w:rsid w:val="004D4A2B"/>
    <w:rsid w:val="004D7817"/>
    <w:rsid w:val="004E28E0"/>
    <w:rsid w:val="004E6BFA"/>
    <w:rsid w:val="004F096D"/>
    <w:rsid w:val="004F299F"/>
    <w:rsid w:val="0051609F"/>
    <w:rsid w:val="00520CEB"/>
    <w:rsid w:val="00525F18"/>
    <w:rsid w:val="0053252D"/>
    <w:rsid w:val="00536A8D"/>
    <w:rsid w:val="00542F8C"/>
    <w:rsid w:val="00547A8C"/>
    <w:rsid w:val="005503ED"/>
    <w:rsid w:val="005628C3"/>
    <w:rsid w:val="005644B7"/>
    <w:rsid w:val="005653C3"/>
    <w:rsid w:val="00573E96"/>
    <w:rsid w:val="005806B1"/>
    <w:rsid w:val="00580B8E"/>
    <w:rsid w:val="005860C2"/>
    <w:rsid w:val="005918E3"/>
    <w:rsid w:val="005926F7"/>
    <w:rsid w:val="005954DF"/>
    <w:rsid w:val="005A043B"/>
    <w:rsid w:val="005A7A26"/>
    <w:rsid w:val="005B79E1"/>
    <w:rsid w:val="005C07D9"/>
    <w:rsid w:val="005D1A36"/>
    <w:rsid w:val="005D36FE"/>
    <w:rsid w:val="005D4198"/>
    <w:rsid w:val="005D6830"/>
    <w:rsid w:val="005D69B6"/>
    <w:rsid w:val="005E2F4C"/>
    <w:rsid w:val="005E33DA"/>
    <w:rsid w:val="005E65D3"/>
    <w:rsid w:val="005F0F59"/>
    <w:rsid w:val="005F205F"/>
    <w:rsid w:val="005F3F73"/>
    <w:rsid w:val="00600F46"/>
    <w:rsid w:val="00604FEE"/>
    <w:rsid w:val="00607937"/>
    <w:rsid w:val="00614A64"/>
    <w:rsid w:val="006157FB"/>
    <w:rsid w:val="0062661E"/>
    <w:rsid w:val="00631444"/>
    <w:rsid w:val="006339CC"/>
    <w:rsid w:val="00642E82"/>
    <w:rsid w:val="00645950"/>
    <w:rsid w:val="006477B9"/>
    <w:rsid w:val="00653CA7"/>
    <w:rsid w:val="00656C23"/>
    <w:rsid w:val="00666249"/>
    <w:rsid w:val="00667577"/>
    <w:rsid w:val="006703AE"/>
    <w:rsid w:val="00673BC6"/>
    <w:rsid w:val="00675470"/>
    <w:rsid w:val="00680534"/>
    <w:rsid w:val="00681370"/>
    <w:rsid w:val="00695CDA"/>
    <w:rsid w:val="00696B48"/>
    <w:rsid w:val="006A1A77"/>
    <w:rsid w:val="006A277D"/>
    <w:rsid w:val="006A27A6"/>
    <w:rsid w:val="006A6755"/>
    <w:rsid w:val="006B0371"/>
    <w:rsid w:val="006B049D"/>
    <w:rsid w:val="006B3116"/>
    <w:rsid w:val="006B3380"/>
    <w:rsid w:val="006B5577"/>
    <w:rsid w:val="006C232B"/>
    <w:rsid w:val="006D52E8"/>
    <w:rsid w:val="006E231A"/>
    <w:rsid w:val="006E65A0"/>
    <w:rsid w:val="006F3B3F"/>
    <w:rsid w:val="006F4244"/>
    <w:rsid w:val="00701F5B"/>
    <w:rsid w:val="00702B4E"/>
    <w:rsid w:val="0070456A"/>
    <w:rsid w:val="00706742"/>
    <w:rsid w:val="00710244"/>
    <w:rsid w:val="00714C45"/>
    <w:rsid w:val="00715E95"/>
    <w:rsid w:val="00716C6F"/>
    <w:rsid w:val="00725552"/>
    <w:rsid w:val="00725DDE"/>
    <w:rsid w:val="00737834"/>
    <w:rsid w:val="0074646C"/>
    <w:rsid w:val="00747E1E"/>
    <w:rsid w:val="00752F42"/>
    <w:rsid w:val="00756430"/>
    <w:rsid w:val="00760441"/>
    <w:rsid w:val="0076339E"/>
    <w:rsid w:val="00766A86"/>
    <w:rsid w:val="00772D92"/>
    <w:rsid w:val="00780C4A"/>
    <w:rsid w:val="007837E5"/>
    <w:rsid w:val="00784CFC"/>
    <w:rsid w:val="00785BFD"/>
    <w:rsid w:val="00786B67"/>
    <w:rsid w:val="00786C3A"/>
    <w:rsid w:val="00790490"/>
    <w:rsid w:val="00791334"/>
    <w:rsid w:val="00791ACF"/>
    <w:rsid w:val="007A16E0"/>
    <w:rsid w:val="007A4F12"/>
    <w:rsid w:val="007B30C1"/>
    <w:rsid w:val="007C066F"/>
    <w:rsid w:val="007C3C28"/>
    <w:rsid w:val="007D2F57"/>
    <w:rsid w:val="007D3F09"/>
    <w:rsid w:val="007D4822"/>
    <w:rsid w:val="007D50A5"/>
    <w:rsid w:val="007D72DF"/>
    <w:rsid w:val="007E5D89"/>
    <w:rsid w:val="007E6AD6"/>
    <w:rsid w:val="007E70F0"/>
    <w:rsid w:val="007F4199"/>
    <w:rsid w:val="00802C2F"/>
    <w:rsid w:val="00807E6B"/>
    <w:rsid w:val="00807F1B"/>
    <w:rsid w:val="00816ECB"/>
    <w:rsid w:val="00821EE0"/>
    <w:rsid w:val="008253B7"/>
    <w:rsid w:val="00826C88"/>
    <w:rsid w:val="008276C2"/>
    <w:rsid w:val="00830787"/>
    <w:rsid w:val="00831A7D"/>
    <w:rsid w:val="008329AB"/>
    <w:rsid w:val="00836CD9"/>
    <w:rsid w:val="00841BC4"/>
    <w:rsid w:val="00843A6D"/>
    <w:rsid w:val="00844EF8"/>
    <w:rsid w:val="008455E9"/>
    <w:rsid w:val="008503C0"/>
    <w:rsid w:val="00854918"/>
    <w:rsid w:val="008627BE"/>
    <w:rsid w:val="00862E7B"/>
    <w:rsid w:val="0086361E"/>
    <w:rsid w:val="008640A8"/>
    <w:rsid w:val="00882012"/>
    <w:rsid w:val="008845CF"/>
    <w:rsid w:val="008852B2"/>
    <w:rsid w:val="008854B4"/>
    <w:rsid w:val="00886EEA"/>
    <w:rsid w:val="008938BA"/>
    <w:rsid w:val="008A1F03"/>
    <w:rsid w:val="008B26D9"/>
    <w:rsid w:val="008C7CC7"/>
    <w:rsid w:val="008D077A"/>
    <w:rsid w:val="008D1198"/>
    <w:rsid w:val="008E7B85"/>
    <w:rsid w:val="008F07F1"/>
    <w:rsid w:val="008F2817"/>
    <w:rsid w:val="008F535B"/>
    <w:rsid w:val="008F5EC1"/>
    <w:rsid w:val="0090016F"/>
    <w:rsid w:val="00900489"/>
    <w:rsid w:val="00901439"/>
    <w:rsid w:val="00902523"/>
    <w:rsid w:val="00903258"/>
    <w:rsid w:val="0090522C"/>
    <w:rsid w:val="009062DE"/>
    <w:rsid w:val="00912733"/>
    <w:rsid w:val="009145F7"/>
    <w:rsid w:val="00917EE9"/>
    <w:rsid w:val="00917F60"/>
    <w:rsid w:val="009207F3"/>
    <w:rsid w:val="009211B0"/>
    <w:rsid w:val="00925DBD"/>
    <w:rsid w:val="00931F3D"/>
    <w:rsid w:val="009474B0"/>
    <w:rsid w:val="009517B0"/>
    <w:rsid w:val="009566B0"/>
    <w:rsid w:val="00974714"/>
    <w:rsid w:val="0098076C"/>
    <w:rsid w:val="009824FC"/>
    <w:rsid w:val="00985745"/>
    <w:rsid w:val="00987B3A"/>
    <w:rsid w:val="009924BB"/>
    <w:rsid w:val="00992EA8"/>
    <w:rsid w:val="0099409F"/>
    <w:rsid w:val="00996134"/>
    <w:rsid w:val="0099687C"/>
    <w:rsid w:val="00997A48"/>
    <w:rsid w:val="009A2A55"/>
    <w:rsid w:val="009A57B6"/>
    <w:rsid w:val="009B04EF"/>
    <w:rsid w:val="009B3ABF"/>
    <w:rsid w:val="009B3FA5"/>
    <w:rsid w:val="009B7037"/>
    <w:rsid w:val="009E5610"/>
    <w:rsid w:val="009E6F60"/>
    <w:rsid w:val="009F1C16"/>
    <w:rsid w:val="009F5017"/>
    <w:rsid w:val="009F5A2D"/>
    <w:rsid w:val="00A010A5"/>
    <w:rsid w:val="00A02D4D"/>
    <w:rsid w:val="00A04001"/>
    <w:rsid w:val="00A04728"/>
    <w:rsid w:val="00A0548E"/>
    <w:rsid w:val="00A06ECA"/>
    <w:rsid w:val="00A10424"/>
    <w:rsid w:val="00A15862"/>
    <w:rsid w:val="00A210BD"/>
    <w:rsid w:val="00A22034"/>
    <w:rsid w:val="00A22C69"/>
    <w:rsid w:val="00A24564"/>
    <w:rsid w:val="00A25862"/>
    <w:rsid w:val="00A265B3"/>
    <w:rsid w:val="00A26F17"/>
    <w:rsid w:val="00A31351"/>
    <w:rsid w:val="00A33E2A"/>
    <w:rsid w:val="00A42F66"/>
    <w:rsid w:val="00A46EC6"/>
    <w:rsid w:val="00A51923"/>
    <w:rsid w:val="00A57E16"/>
    <w:rsid w:val="00A61CC7"/>
    <w:rsid w:val="00A6358C"/>
    <w:rsid w:val="00A646F6"/>
    <w:rsid w:val="00A654E4"/>
    <w:rsid w:val="00A6627E"/>
    <w:rsid w:val="00A73FCD"/>
    <w:rsid w:val="00A7676E"/>
    <w:rsid w:val="00A85459"/>
    <w:rsid w:val="00A927D9"/>
    <w:rsid w:val="00AA184C"/>
    <w:rsid w:val="00AA2213"/>
    <w:rsid w:val="00AA2D66"/>
    <w:rsid w:val="00AA3E2E"/>
    <w:rsid w:val="00AB2D1C"/>
    <w:rsid w:val="00AC008F"/>
    <w:rsid w:val="00AC05A1"/>
    <w:rsid w:val="00AC27C0"/>
    <w:rsid w:val="00AC7248"/>
    <w:rsid w:val="00AD107A"/>
    <w:rsid w:val="00AD1CD6"/>
    <w:rsid w:val="00AD2470"/>
    <w:rsid w:val="00AD69D4"/>
    <w:rsid w:val="00AD7729"/>
    <w:rsid w:val="00AE188B"/>
    <w:rsid w:val="00AF1456"/>
    <w:rsid w:val="00AF1928"/>
    <w:rsid w:val="00AF3D01"/>
    <w:rsid w:val="00AF65C3"/>
    <w:rsid w:val="00B03283"/>
    <w:rsid w:val="00B045BE"/>
    <w:rsid w:val="00B12843"/>
    <w:rsid w:val="00B12DD4"/>
    <w:rsid w:val="00B14689"/>
    <w:rsid w:val="00B14A36"/>
    <w:rsid w:val="00B14FC3"/>
    <w:rsid w:val="00B16DF3"/>
    <w:rsid w:val="00B16EB9"/>
    <w:rsid w:val="00B32BE9"/>
    <w:rsid w:val="00B37630"/>
    <w:rsid w:val="00B46475"/>
    <w:rsid w:val="00B466DE"/>
    <w:rsid w:val="00B4745F"/>
    <w:rsid w:val="00B5495B"/>
    <w:rsid w:val="00B578F8"/>
    <w:rsid w:val="00B61354"/>
    <w:rsid w:val="00B63AAB"/>
    <w:rsid w:val="00B745EB"/>
    <w:rsid w:val="00B77404"/>
    <w:rsid w:val="00B82CC5"/>
    <w:rsid w:val="00B8380C"/>
    <w:rsid w:val="00B84AAF"/>
    <w:rsid w:val="00BA0EE0"/>
    <w:rsid w:val="00BA19A4"/>
    <w:rsid w:val="00BB17AF"/>
    <w:rsid w:val="00BC260A"/>
    <w:rsid w:val="00BC52E2"/>
    <w:rsid w:val="00BC5889"/>
    <w:rsid w:val="00BD117C"/>
    <w:rsid w:val="00BD5B64"/>
    <w:rsid w:val="00BE1937"/>
    <w:rsid w:val="00BE2ABA"/>
    <w:rsid w:val="00BF1FA0"/>
    <w:rsid w:val="00C1044E"/>
    <w:rsid w:val="00C25446"/>
    <w:rsid w:val="00C30640"/>
    <w:rsid w:val="00C30996"/>
    <w:rsid w:val="00C31BC6"/>
    <w:rsid w:val="00C45E9A"/>
    <w:rsid w:val="00C472AB"/>
    <w:rsid w:val="00C529FF"/>
    <w:rsid w:val="00C52CED"/>
    <w:rsid w:val="00C5424C"/>
    <w:rsid w:val="00C54959"/>
    <w:rsid w:val="00C56C4C"/>
    <w:rsid w:val="00C576AD"/>
    <w:rsid w:val="00C631ED"/>
    <w:rsid w:val="00C8091B"/>
    <w:rsid w:val="00C87DFA"/>
    <w:rsid w:val="00CA1EF0"/>
    <w:rsid w:val="00CA30E2"/>
    <w:rsid w:val="00CA5152"/>
    <w:rsid w:val="00CA5E63"/>
    <w:rsid w:val="00CB665A"/>
    <w:rsid w:val="00CC6877"/>
    <w:rsid w:val="00CD0F82"/>
    <w:rsid w:val="00CD2897"/>
    <w:rsid w:val="00CD3340"/>
    <w:rsid w:val="00CD5A60"/>
    <w:rsid w:val="00CD5B42"/>
    <w:rsid w:val="00CD7DBB"/>
    <w:rsid w:val="00CE0874"/>
    <w:rsid w:val="00CE34C9"/>
    <w:rsid w:val="00CE4A5D"/>
    <w:rsid w:val="00CF31C3"/>
    <w:rsid w:val="00D0147F"/>
    <w:rsid w:val="00D01D71"/>
    <w:rsid w:val="00D01D83"/>
    <w:rsid w:val="00D070E8"/>
    <w:rsid w:val="00D11249"/>
    <w:rsid w:val="00D120F6"/>
    <w:rsid w:val="00D16EA9"/>
    <w:rsid w:val="00D17703"/>
    <w:rsid w:val="00D2630F"/>
    <w:rsid w:val="00D26FF1"/>
    <w:rsid w:val="00D27AB4"/>
    <w:rsid w:val="00D30C5B"/>
    <w:rsid w:val="00D33DC9"/>
    <w:rsid w:val="00D34938"/>
    <w:rsid w:val="00D378C0"/>
    <w:rsid w:val="00D46EE8"/>
    <w:rsid w:val="00D521E0"/>
    <w:rsid w:val="00D52C35"/>
    <w:rsid w:val="00D57E8E"/>
    <w:rsid w:val="00D64D76"/>
    <w:rsid w:val="00D71304"/>
    <w:rsid w:val="00D71E91"/>
    <w:rsid w:val="00D74277"/>
    <w:rsid w:val="00D846E6"/>
    <w:rsid w:val="00D968A8"/>
    <w:rsid w:val="00DA0A8E"/>
    <w:rsid w:val="00DA4B0E"/>
    <w:rsid w:val="00DB5DD5"/>
    <w:rsid w:val="00DB7B6C"/>
    <w:rsid w:val="00DC2C56"/>
    <w:rsid w:val="00DC34E2"/>
    <w:rsid w:val="00DC4771"/>
    <w:rsid w:val="00DC6379"/>
    <w:rsid w:val="00DD0BC6"/>
    <w:rsid w:val="00DD3D1F"/>
    <w:rsid w:val="00DE1251"/>
    <w:rsid w:val="00DE3CDF"/>
    <w:rsid w:val="00DE5FC2"/>
    <w:rsid w:val="00DE7A67"/>
    <w:rsid w:val="00DE7D81"/>
    <w:rsid w:val="00DF029A"/>
    <w:rsid w:val="00DF04F6"/>
    <w:rsid w:val="00DF5A12"/>
    <w:rsid w:val="00DF60A5"/>
    <w:rsid w:val="00DF7229"/>
    <w:rsid w:val="00DF795B"/>
    <w:rsid w:val="00E05543"/>
    <w:rsid w:val="00E061C6"/>
    <w:rsid w:val="00E17A13"/>
    <w:rsid w:val="00E20BD0"/>
    <w:rsid w:val="00E22ECF"/>
    <w:rsid w:val="00E244A5"/>
    <w:rsid w:val="00E264B7"/>
    <w:rsid w:val="00E26C4E"/>
    <w:rsid w:val="00E32D68"/>
    <w:rsid w:val="00E355D3"/>
    <w:rsid w:val="00E42C58"/>
    <w:rsid w:val="00E433DA"/>
    <w:rsid w:val="00E43F88"/>
    <w:rsid w:val="00E60F37"/>
    <w:rsid w:val="00E62006"/>
    <w:rsid w:val="00E64C20"/>
    <w:rsid w:val="00E731FD"/>
    <w:rsid w:val="00E77030"/>
    <w:rsid w:val="00E81308"/>
    <w:rsid w:val="00E90EE0"/>
    <w:rsid w:val="00E940D8"/>
    <w:rsid w:val="00E9591C"/>
    <w:rsid w:val="00E97CF6"/>
    <w:rsid w:val="00EA6EA5"/>
    <w:rsid w:val="00EA78B6"/>
    <w:rsid w:val="00EB3A4D"/>
    <w:rsid w:val="00EB4AEE"/>
    <w:rsid w:val="00EB5B08"/>
    <w:rsid w:val="00EB6020"/>
    <w:rsid w:val="00EB7C0E"/>
    <w:rsid w:val="00EC5A91"/>
    <w:rsid w:val="00EC7375"/>
    <w:rsid w:val="00ED1A9B"/>
    <w:rsid w:val="00ED21AA"/>
    <w:rsid w:val="00ED39D7"/>
    <w:rsid w:val="00ED4989"/>
    <w:rsid w:val="00ED6CC7"/>
    <w:rsid w:val="00ED6D13"/>
    <w:rsid w:val="00ED7A79"/>
    <w:rsid w:val="00ED7EB7"/>
    <w:rsid w:val="00EE613E"/>
    <w:rsid w:val="00EE6D41"/>
    <w:rsid w:val="00EE74B9"/>
    <w:rsid w:val="00EF2860"/>
    <w:rsid w:val="00EF58F7"/>
    <w:rsid w:val="00EF6E78"/>
    <w:rsid w:val="00EF7FEA"/>
    <w:rsid w:val="00F043F4"/>
    <w:rsid w:val="00F17930"/>
    <w:rsid w:val="00F21046"/>
    <w:rsid w:val="00F239BC"/>
    <w:rsid w:val="00F333F5"/>
    <w:rsid w:val="00F36C23"/>
    <w:rsid w:val="00F37827"/>
    <w:rsid w:val="00F40897"/>
    <w:rsid w:val="00F41A4F"/>
    <w:rsid w:val="00F504D0"/>
    <w:rsid w:val="00F51B9D"/>
    <w:rsid w:val="00F611D0"/>
    <w:rsid w:val="00F62A6E"/>
    <w:rsid w:val="00F65D43"/>
    <w:rsid w:val="00F71F21"/>
    <w:rsid w:val="00F73B90"/>
    <w:rsid w:val="00F749BA"/>
    <w:rsid w:val="00F807B1"/>
    <w:rsid w:val="00F817C5"/>
    <w:rsid w:val="00F87655"/>
    <w:rsid w:val="00F93B85"/>
    <w:rsid w:val="00F94FEF"/>
    <w:rsid w:val="00F97B2B"/>
    <w:rsid w:val="00FA1A35"/>
    <w:rsid w:val="00FA5517"/>
    <w:rsid w:val="00FB619E"/>
    <w:rsid w:val="00FC404B"/>
    <w:rsid w:val="00FC621B"/>
    <w:rsid w:val="00FC7571"/>
    <w:rsid w:val="00FE5443"/>
    <w:rsid w:val="00FF1560"/>
    <w:rsid w:val="00FF26C6"/>
    <w:rsid w:val="00FF5078"/>
    <w:rsid w:val="00FF51F7"/>
    <w:rsid w:val="00FF5327"/>
    <w:rsid w:val="00FF7B73"/>
    <w:rsid w:val="0B22578A"/>
    <w:rsid w:val="25C453AE"/>
    <w:rsid w:val="300FC7AD"/>
    <w:rsid w:val="3194DE34"/>
    <w:rsid w:val="43C70C83"/>
    <w:rsid w:val="7DF714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8800"/>
  <w15:chartTrackingRefBased/>
  <w15:docId w15:val="{15D003E3-F2E4-4EF3-8011-BE6B5DBBC6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91A87"/>
    <w:pPr>
      <w:keepNext/>
      <w:keepLines/>
      <w:numPr>
        <w:numId w:val="1"/>
      </w:numPr>
      <w:spacing w:before="240" w:after="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291A87"/>
    <w:pPr>
      <w:keepNext/>
      <w:keepLines/>
      <w:numPr>
        <w:numId w:val="2"/>
      </w:numPr>
      <w:spacing w:before="40" w:after="0"/>
      <w:outlineLvl w:val="1"/>
    </w:pPr>
    <w:rPr>
      <w:rFonts w:asciiTheme="majorHAnsi" w:hAnsiTheme="majorHAnsi" w:eastAsiaTheme="majorEastAsia" w:cstheme="majorBidi"/>
      <w:sz w:val="26"/>
      <w:szCs w:val="26"/>
    </w:rPr>
  </w:style>
  <w:style w:type="paragraph" w:styleId="Heading3">
    <w:name w:val="heading 3"/>
    <w:basedOn w:val="Normal"/>
    <w:next w:val="Normal"/>
    <w:link w:val="Heading3Char"/>
    <w:uiPriority w:val="9"/>
    <w:semiHidden/>
    <w:unhideWhenUsed/>
    <w:qFormat/>
    <w:rsid w:val="003963B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1A87"/>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sid w:val="00291A87"/>
    <w:rPr>
      <w:rFonts w:asciiTheme="majorHAnsi" w:hAnsiTheme="majorHAnsi" w:eastAsiaTheme="majorEastAsia" w:cstheme="majorBidi"/>
      <w:sz w:val="26"/>
      <w:szCs w:val="26"/>
    </w:rPr>
  </w:style>
  <w:style w:type="paragraph" w:styleId="ListParagraph">
    <w:name w:val="List Paragraph"/>
    <w:basedOn w:val="Normal"/>
    <w:uiPriority w:val="34"/>
    <w:qFormat/>
    <w:rsid w:val="003963B0"/>
    <w:pPr>
      <w:ind w:left="720"/>
      <w:contextualSpacing/>
    </w:pPr>
  </w:style>
  <w:style w:type="character" w:styleId="Heading3Char" w:customStyle="1">
    <w:name w:val="Heading 3 Char"/>
    <w:basedOn w:val="DefaultParagraphFont"/>
    <w:link w:val="Heading3"/>
    <w:uiPriority w:val="9"/>
    <w:semiHidden/>
    <w:rsid w:val="003963B0"/>
    <w:rPr>
      <w:rFonts w:asciiTheme="majorHAnsi" w:hAnsiTheme="majorHAnsi"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117401"/>
    <w:rPr>
      <w:sz w:val="16"/>
      <w:szCs w:val="16"/>
    </w:rPr>
  </w:style>
  <w:style w:type="paragraph" w:styleId="CommentText">
    <w:name w:val="annotation text"/>
    <w:basedOn w:val="Normal"/>
    <w:link w:val="CommentTextChar"/>
    <w:uiPriority w:val="99"/>
    <w:semiHidden/>
    <w:unhideWhenUsed/>
    <w:rsid w:val="00117401"/>
    <w:pPr>
      <w:spacing w:line="240" w:lineRule="auto"/>
    </w:pPr>
    <w:rPr>
      <w:sz w:val="20"/>
      <w:szCs w:val="20"/>
    </w:rPr>
  </w:style>
  <w:style w:type="character" w:styleId="CommentTextChar" w:customStyle="1">
    <w:name w:val="Comment Text Char"/>
    <w:basedOn w:val="DefaultParagraphFont"/>
    <w:link w:val="CommentText"/>
    <w:uiPriority w:val="99"/>
    <w:semiHidden/>
    <w:rsid w:val="00117401"/>
    <w:rPr>
      <w:sz w:val="20"/>
      <w:szCs w:val="20"/>
    </w:rPr>
  </w:style>
  <w:style w:type="paragraph" w:styleId="CommentSubject">
    <w:name w:val="annotation subject"/>
    <w:basedOn w:val="CommentText"/>
    <w:next w:val="CommentText"/>
    <w:link w:val="CommentSubjectChar"/>
    <w:uiPriority w:val="99"/>
    <w:semiHidden/>
    <w:unhideWhenUsed/>
    <w:rsid w:val="00117401"/>
    <w:rPr>
      <w:b/>
      <w:bCs/>
    </w:rPr>
  </w:style>
  <w:style w:type="character" w:styleId="CommentSubjectChar" w:customStyle="1">
    <w:name w:val="Comment Subject Char"/>
    <w:basedOn w:val="CommentTextChar"/>
    <w:link w:val="CommentSubject"/>
    <w:uiPriority w:val="99"/>
    <w:semiHidden/>
    <w:rsid w:val="00117401"/>
    <w:rPr>
      <w:b/>
      <w:bCs/>
      <w:sz w:val="20"/>
      <w:szCs w:val="20"/>
    </w:rPr>
  </w:style>
  <w:style w:type="paragraph" w:styleId="Revision">
    <w:name w:val="Revision"/>
    <w:hidden/>
    <w:uiPriority w:val="99"/>
    <w:semiHidden/>
    <w:rsid w:val="004A4B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1120">
      <w:bodyDiv w:val="1"/>
      <w:marLeft w:val="0"/>
      <w:marRight w:val="0"/>
      <w:marTop w:val="0"/>
      <w:marBottom w:val="0"/>
      <w:divBdr>
        <w:top w:val="none" w:sz="0" w:space="0" w:color="auto"/>
        <w:left w:val="none" w:sz="0" w:space="0" w:color="auto"/>
        <w:bottom w:val="none" w:sz="0" w:space="0" w:color="auto"/>
        <w:right w:val="none" w:sz="0" w:space="0" w:color="auto"/>
      </w:divBdr>
    </w:div>
    <w:div w:id="297804619">
      <w:bodyDiv w:val="1"/>
      <w:marLeft w:val="0"/>
      <w:marRight w:val="0"/>
      <w:marTop w:val="0"/>
      <w:marBottom w:val="0"/>
      <w:divBdr>
        <w:top w:val="none" w:sz="0" w:space="0" w:color="auto"/>
        <w:left w:val="none" w:sz="0" w:space="0" w:color="auto"/>
        <w:bottom w:val="none" w:sz="0" w:space="0" w:color="auto"/>
        <w:right w:val="none" w:sz="0" w:space="0" w:color="auto"/>
      </w:divBdr>
    </w:div>
    <w:div w:id="463623164">
      <w:bodyDiv w:val="1"/>
      <w:marLeft w:val="0"/>
      <w:marRight w:val="0"/>
      <w:marTop w:val="0"/>
      <w:marBottom w:val="0"/>
      <w:divBdr>
        <w:top w:val="none" w:sz="0" w:space="0" w:color="auto"/>
        <w:left w:val="none" w:sz="0" w:space="0" w:color="auto"/>
        <w:bottom w:val="none" w:sz="0" w:space="0" w:color="auto"/>
        <w:right w:val="none" w:sz="0" w:space="0" w:color="auto"/>
      </w:divBdr>
    </w:div>
    <w:div w:id="665133097">
      <w:bodyDiv w:val="1"/>
      <w:marLeft w:val="0"/>
      <w:marRight w:val="0"/>
      <w:marTop w:val="0"/>
      <w:marBottom w:val="0"/>
      <w:divBdr>
        <w:top w:val="none" w:sz="0" w:space="0" w:color="auto"/>
        <w:left w:val="none" w:sz="0" w:space="0" w:color="auto"/>
        <w:bottom w:val="none" w:sz="0" w:space="0" w:color="auto"/>
        <w:right w:val="none" w:sz="0" w:space="0" w:color="auto"/>
      </w:divBdr>
    </w:div>
    <w:div w:id="773287894">
      <w:bodyDiv w:val="1"/>
      <w:marLeft w:val="0"/>
      <w:marRight w:val="0"/>
      <w:marTop w:val="0"/>
      <w:marBottom w:val="0"/>
      <w:divBdr>
        <w:top w:val="none" w:sz="0" w:space="0" w:color="auto"/>
        <w:left w:val="none" w:sz="0" w:space="0" w:color="auto"/>
        <w:bottom w:val="none" w:sz="0" w:space="0" w:color="auto"/>
        <w:right w:val="none" w:sz="0" w:space="0" w:color="auto"/>
      </w:divBdr>
    </w:div>
    <w:div w:id="830408137">
      <w:bodyDiv w:val="1"/>
      <w:marLeft w:val="0"/>
      <w:marRight w:val="0"/>
      <w:marTop w:val="0"/>
      <w:marBottom w:val="0"/>
      <w:divBdr>
        <w:top w:val="none" w:sz="0" w:space="0" w:color="auto"/>
        <w:left w:val="none" w:sz="0" w:space="0" w:color="auto"/>
        <w:bottom w:val="none" w:sz="0" w:space="0" w:color="auto"/>
        <w:right w:val="none" w:sz="0" w:space="0" w:color="auto"/>
      </w:divBdr>
    </w:div>
    <w:div w:id="852379326">
      <w:bodyDiv w:val="1"/>
      <w:marLeft w:val="0"/>
      <w:marRight w:val="0"/>
      <w:marTop w:val="0"/>
      <w:marBottom w:val="0"/>
      <w:divBdr>
        <w:top w:val="none" w:sz="0" w:space="0" w:color="auto"/>
        <w:left w:val="none" w:sz="0" w:space="0" w:color="auto"/>
        <w:bottom w:val="none" w:sz="0" w:space="0" w:color="auto"/>
        <w:right w:val="none" w:sz="0" w:space="0" w:color="auto"/>
      </w:divBdr>
    </w:div>
    <w:div w:id="860778912">
      <w:bodyDiv w:val="1"/>
      <w:marLeft w:val="0"/>
      <w:marRight w:val="0"/>
      <w:marTop w:val="0"/>
      <w:marBottom w:val="0"/>
      <w:divBdr>
        <w:top w:val="none" w:sz="0" w:space="0" w:color="auto"/>
        <w:left w:val="none" w:sz="0" w:space="0" w:color="auto"/>
        <w:bottom w:val="none" w:sz="0" w:space="0" w:color="auto"/>
        <w:right w:val="none" w:sz="0" w:space="0" w:color="auto"/>
      </w:divBdr>
    </w:div>
    <w:div w:id="994841519">
      <w:bodyDiv w:val="1"/>
      <w:marLeft w:val="0"/>
      <w:marRight w:val="0"/>
      <w:marTop w:val="0"/>
      <w:marBottom w:val="0"/>
      <w:divBdr>
        <w:top w:val="none" w:sz="0" w:space="0" w:color="auto"/>
        <w:left w:val="none" w:sz="0" w:space="0" w:color="auto"/>
        <w:bottom w:val="none" w:sz="0" w:space="0" w:color="auto"/>
        <w:right w:val="none" w:sz="0" w:space="0" w:color="auto"/>
      </w:divBdr>
    </w:div>
    <w:div w:id="996224122">
      <w:bodyDiv w:val="1"/>
      <w:marLeft w:val="0"/>
      <w:marRight w:val="0"/>
      <w:marTop w:val="0"/>
      <w:marBottom w:val="0"/>
      <w:divBdr>
        <w:top w:val="none" w:sz="0" w:space="0" w:color="auto"/>
        <w:left w:val="none" w:sz="0" w:space="0" w:color="auto"/>
        <w:bottom w:val="none" w:sz="0" w:space="0" w:color="auto"/>
        <w:right w:val="none" w:sz="0" w:space="0" w:color="auto"/>
      </w:divBdr>
    </w:div>
    <w:div w:id="1002388734">
      <w:bodyDiv w:val="1"/>
      <w:marLeft w:val="0"/>
      <w:marRight w:val="0"/>
      <w:marTop w:val="0"/>
      <w:marBottom w:val="0"/>
      <w:divBdr>
        <w:top w:val="none" w:sz="0" w:space="0" w:color="auto"/>
        <w:left w:val="none" w:sz="0" w:space="0" w:color="auto"/>
        <w:bottom w:val="none" w:sz="0" w:space="0" w:color="auto"/>
        <w:right w:val="none" w:sz="0" w:space="0" w:color="auto"/>
      </w:divBdr>
    </w:div>
    <w:div w:id="1037513564">
      <w:bodyDiv w:val="1"/>
      <w:marLeft w:val="0"/>
      <w:marRight w:val="0"/>
      <w:marTop w:val="0"/>
      <w:marBottom w:val="0"/>
      <w:divBdr>
        <w:top w:val="none" w:sz="0" w:space="0" w:color="auto"/>
        <w:left w:val="none" w:sz="0" w:space="0" w:color="auto"/>
        <w:bottom w:val="none" w:sz="0" w:space="0" w:color="auto"/>
        <w:right w:val="none" w:sz="0" w:space="0" w:color="auto"/>
      </w:divBdr>
    </w:div>
    <w:div w:id="1146165530">
      <w:bodyDiv w:val="1"/>
      <w:marLeft w:val="0"/>
      <w:marRight w:val="0"/>
      <w:marTop w:val="0"/>
      <w:marBottom w:val="0"/>
      <w:divBdr>
        <w:top w:val="none" w:sz="0" w:space="0" w:color="auto"/>
        <w:left w:val="none" w:sz="0" w:space="0" w:color="auto"/>
        <w:bottom w:val="none" w:sz="0" w:space="0" w:color="auto"/>
        <w:right w:val="none" w:sz="0" w:space="0" w:color="auto"/>
      </w:divBdr>
    </w:div>
    <w:div w:id="1159417121">
      <w:bodyDiv w:val="1"/>
      <w:marLeft w:val="0"/>
      <w:marRight w:val="0"/>
      <w:marTop w:val="0"/>
      <w:marBottom w:val="0"/>
      <w:divBdr>
        <w:top w:val="none" w:sz="0" w:space="0" w:color="auto"/>
        <w:left w:val="none" w:sz="0" w:space="0" w:color="auto"/>
        <w:bottom w:val="none" w:sz="0" w:space="0" w:color="auto"/>
        <w:right w:val="none" w:sz="0" w:space="0" w:color="auto"/>
      </w:divBdr>
    </w:div>
    <w:div w:id="1167014483">
      <w:bodyDiv w:val="1"/>
      <w:marLeft w:val="0"/>
      <w:marRight w:val="0"/>
      <w:marTop w:val="0"/>
      <w:marBottom w:val="0"/>
      <w:divBdr>
        <w:top w:val="none" w:sz="0" w:space="0" w:color="auto"/>
        <w:left w:val="none" w:sz="0" w:space="0" w:color="auto"/>
        <w:bottom w:val="none" w:sz="0" w:space="0" w:color="auto"/>
        <w:right w:val="none" w:sz="0" w:space="0" w:color="auto"/>
      </w:divBdr>
    </w:div>
    <w:div w:id="1401900544">
      <w:bodyDiv w:val="1"/>
      <w:marLeft w:val="0"/>
      <w:marRight w:val="0"/>
      <w:marTop w:val="0"/>
      <w:marBottom w:val="0"/>
      <w:divBdr>
        <w:top w:val="none" w:sz="0" w:space="0" w:color="auto"/>
        <w:left w:val="none" w:sz="0" w:space="0" w:color="auto"/>
        <w:bottom w:val="none" w:sz="0" w:space="0" w:color="auto"/>
        <w:right w:val="none" w:sz="0" w:space="0" w:color="auto"/>
      </w:divBdr>
    </w:div>
    <w:div w:id="1405757836">
      <w:bodyDiv w:val="1"/>
      <w:marLeft w:val="0"/>
      <w:marRight w:val="0"/>
      <w:marTop w:val="0"/>
      <w:marBottom w:val="0"/>
      <w:divBdr>
        <w:top w:val="none" w:sz="0" w:space="0" w:color="auto"/>
        <w:left w:val="none" w:sz="0" w:space="0" w:color="auto"/>
        <w:bottom w:val="none" w:sz="0" w:space="0" w:color="auto"/>
        <w:right w:val="none" w:sz="0" w:space="0" w:color="auto"/>
      </w:divBdr>
    </w:div>
    <w:div w:id="1435595769">
      <w:bodyDiv w:val="1"/>
      <w:marLeft w:val="0"/>
      <w:marRight w:val="0"/>
      <w:marTop w:val="0"/>
      <w:marBottom w:val="0"/>
      <w:divBdr>
        <w:top w:val="none" w:sz="0" w:space="0" w:color="auto"/>
        <w:left w:val="none" w:sz="0" w:space="0" w:color="auto"/>
        <w:bottom w:val="none" w:sz="0" w:space="0" w:color="auto"/>
        <w:right w:val="none" w:sz="0" w:space="0" w:color="auto"/>
      </w:divBdr>
    </w:div>
    <w:div w:id="1617523487">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785733649">
      <w:bodyDiv w:val="1"/>
      <w:marLeft w:val="0"/>
      <w:marRight w:val="0"/>
      <w:marTop w:val="0"/>
      <w:marBottom w:val="0"/>
      <w:divBdr>
        <w:top w:val="none" w:sz="0" w:space="0" w:color="auto"/>
        <w:left w:val="none" w:sz="0" w:space="0" w:color="auto"/>
        <w:bottom w:val="none" w:sz="0" w:space="0" w:color="auto"/>
        <w:right w:val="none" w:sz="0" w:space="0" w:color="auto"/>
      </w:divBdr>
    </w:div>
    <w:div w:id="1860007259">
      <w:bodyDiv w:val="1"/>
      <w:marLeft w:val="0"/>
      <w:marRight w:val="0"/>
      <w:marTop w:val="0"/>
      <w:marBottom w:val="0"/>
      <w:divBdr>
        <w:top w:val="none" w:sz="0" w:space="0" w:color="auto"/>
        <w:left w:val="none" w:sz="0" w:space="0" w:color="auto"/>
        <w:bottom w:val="none" w:sz="0" w:space="0" w:color="auto"/>
        <w:right w:val="none" w:sz="0" w:space="0" w:color="auto"/>
      </w:divBdr>
    </w:div>
    <w:div w:id="1887598913">
      <w:bodyDiv w:val="1"/>
      <w:marLeft w:val="0"/>
      <w:marRight w:val="0"/>
      <w:marTop w:val="0"/>
      <w:marBottom w:val="0"/>
      <w:divBdr>
        <w:top w:val="none" w:sz="0" w:space="0" w:color="auto"/>
        <w:left w:val="none" w:sz="0" w:space="0" w:color="auto"/>
        <w:bottom w:val="none" w:sz="0" w:space="0" w:color="auto"/>
        <w:right w:val="none" w:sz="0" w:space="0" w:color="auto"/>
      </w:divBdr>
    </w:div>
    <w:div w:id="2033265733">
      <w:bodyDiv w:val="1"/>
      <w:marLeft w:val="0"/>
      <w:marRight w:val="0"/>
      <w:marTop w:val="0"/>
      <w:marBottom w:val="0"/>
      <w:divBdr>
        <w:top w:val="none" w:sz="0" w:space="0" w:color="auto"/>
        <w:left w:val="none" w:sz="0" w:space="0" w:color="auto"/>
        <w:bottom w:val="none" w:sz="0" w:space="0" w:color="auto"/>
        <w:right w:val="none" w:sz="0" w:space="0" w:color="auto"/>
      </w:divBdr>
    </w:div>
    <w:div w:id="206113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Relationships xmlns="http://schemas.openxmlformats.org/package/2006/relationships"><Relationship Id="rId8" Type="http://schemas.openxmlformats.org/officeDocument/2006/relationships/comments" Target="comments.xml" /><Relationship Id="rId13" Type="http://schemas.microsoft.com/office/2011/relationships/people" Target="peop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microsoft.com/office/2018/08/relationships/commentsExtensible" Target="commentsExtensible.xml" /><Relationship Id="rId5" Type="http://schemas.openxmlformats.org/officeDocument/2006/relationships/styles" Target="styles.xml" /><Relationship Id="rId10" Type="http://schemas.microsoft.com/office/2016/09/relationships/commentsIds" Target="commentsIds.xml" /><Relationship Id="rId4" Type="http://schemas.openxmlformats.org/officeDocument/2006/relationships/numbering" Target="numbering.xml" /><Relationship Id="rId9" Type="http://schemas.microsoft.com/office/2011/relationships/commentsExtended" Target="commentsExtended.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U:\Document\Mod&#232;les%20Office%20personnalis&#233;s\Basi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DEB44EC1515E469ACF81E6FBC5FA9E" ma:contentTypeVersion="2" ma:contentTypeDescription="Crée un document." ma:contentTypeScope="" ma:versionID="f1853022108522e09f87e42d4f298c6c">
  <xsd:schema xmlns:xsd="http://www.w3.org/2001/XMLSchema" xmlns:xs="http://www.w3.org/2001/XMLSchema" xmlns:p="http://schemas.microsoft.com/office/2006/metadata/properties" xmlns:ns3="4cce0189-c3af-4365-bdec-b42013348230" targetNamespace="http://schemas.microsoft.com/office/2006/metadata/properties" ma:root="true" ma:fieldsID="bf08910d088efc0415f5369c6dbca9cd" ns3:_="">
    <xsd:import namespace="4cce0189-c3af-4365-bdec-b420133482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e0189-c3af-4365-bdec-b420133482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1800F-7716-4589-987D-E84FE7203186}">
  <ds:schemaRefs>
    <ds:schemaRef ds:uri="http://schemas.microsoft.com/sharepoint/v3/contenttype/forms"/>
  </ds:schemaRefs>
</ds:datastoreItem>
</file>

<file path=customXml/itemProps2.xml><?xml version="1.0" encoding="utf-8"?>
<ds:datastoreItem xmlns:ds="http://schemas.openxmlformats.org/officeDocument/2006/customXml" ds:itemID="{7764ADE3-D153-4FB6-8C59-E5FCBDE03C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0BA446-692C-4256-A521-B816B26B7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e0189-c3af-4365-bdec-b42013348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Basic template.dotx</Template>
  <TotalTime>489</TotalTime>
  <Pages>13</Pages>
  <Words>6753</Words>
  <Characters>37145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 Vin</cp:lastModifiedBy>
  <cp:revision>616</cp:revision>
  <dcterms:created xsi:type="dcterms:W3CDTF">2021-09-01T23:45:00Z</dcterms:created>
  <dcterms:modified xsi:type="dcterms:W3CDTF">2021-11-29T18:54:00Z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0x0101000EDEB44EC1515E469ACF81E6FBC5FA9E</vt:lpwstr>
  </property>
</Properties>
</file>