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C5A2" w14:textId="40865CD4" w:rsidR="711DBB27" w:rsidRDefault="711DBB27" w:rsidP="711DBB27">
      <w:pPr>
        <w:rPr>
          <w:lang w:val="en-US"/>
        </w:rPr>
      </w:pPr>
      <w:r w:rsidRPr="711DBB27">
        <w:rPr>
          <w:lang w:val="en-US"/>
        </w:rPr>
        <w:t>Résumé:</w:t>
      </w:r>
    </w:p>
    <w:p w14:paraId="4DCB0778" w14:textId="7CC07759" w:rsidR="00500973" w:rsidRDefault="711DBB27" w:rsidP="00341CD5">
      <w:pPr>
        <w:pStyle w:val="ListParagraph"/>
        <w:numPr>
          <w:ilvl w:val="0"/>
          <w:numId w:val="4"/>
        </w:numPr>
      </w:pPr>
      <w:r>
        <w:t>Découverte d’un système miroir écoutant les sons liés à une action</w:t>
      </w:r>
    </w:p>
    <w:p w14:paraId="1CA32571" w14:textId="0A089B3B" w:rsidR="00341CD5" w:rsidRDefault="00455F34" w:rsidP="00341CD5">
      <w:pPr>
        <w:pStyle w:val="ListParagraph"/>
        <w:numPr>
          <w:ilvl w:val="0"/>
          <w:numId w:val="4"/>
        </w:numPr>
      </w:pPr>
      <w:r w:rsidRPr="00455F34">
        <w:t xml:space="preserve">Etude </w:t>
      </w:r>
      <w:r w:rsidR="00500973" w:rsidRPr="00455F34">
        <w:t>précédente</w:t>
      </w:r>
      <w:r w:rsidRPr="00455F34">
        <w:t xml:space="preserve"> uniquement sur des </w:t>
      </w:r>
      <w:r>
        <w:t xml:space="preserve">sons basiques </w:t>
      </w:r>
      <w:r w:rsidR="00500973">
        <w:t>quotidien</w:t>
      </w:r>
      <w:r>
        <w:t xml:space="preserve"> comme </w:t>
      </w:r>
      <w:r w:rsidR="00A9274D">
        <w:t>taper dans les mains, ou des portes qui claquent</w:t>
      </w:r>
    </w:p>
    <w:p w14:paraId="0737E71A" w14:textId="15E17EAE" w:rsidR="00B14396" w:rsidRDefault="006D1DF4" w:rsidP="00341CD5">
      <w:pPr>
        <w:pStyle w:val="ListParagraph"/>
        <w:numPr>
          <w:ilvl w:val="0"/>
          <w:numId w:val="4"/>
        </w:numPr>
      </w:pPr>
      <w:r>
        <w:t xml:space="preserve">Dans </w:t>
      </w:r>
      <w:r w:rsidR="00BD3AD5">
        <w:t>notre étude</w:t>
      </w:r>
      <w:r>
        <w:t xml:space="preserve"> : test pour une séquence complexe nouvellement appris par </w:t>
      </w:r>
      <w:r w:rsidR="008E7708">
        <w:t>le sujet</w:t>
      </w:r>
    </w:p>
    <w:p w14:paraId="20E10255" w14:textId="77777777" w:rsidR="00AC0CF7" w:rsidRDefault="006D1DF4" w:rsidP="00341CD5">
      <w:pPr>
        <w:pStyle w:val="ListParagraph"/>
        <w:numPr>
          <w:ilvl w:val="0"/>
          <w:numId w:val="4"/>
        </w:numPr>
      </w:pPr>
      <w:r>
        <w:t xml:space="preserve">Résultat :  </w:t>
      </w:r>
    </w:p>
    <w:p w14:paraId="11EBDC98" w14:textId="580100B1" w:rsidR="006D1DF4" w:rsidRDefault="000676D9" w:rsidP="00AC0CF7">
      <w:pPr>
        <w:pStyle w:val="ListParagraph"/>
        <w:numPr>
          <w:ilvl w:val="1"/>
          <w:numId w:val="4"/>
        </w:numPr>
      </w:pPr>
      <w:r>
        <w:t>A</w:t>
      </w:r>
      <w:r w:rsidR="008E5EF4">
        <w:t xml:space="preserve">ctivation dans </w:t>
      </w:r>
      <w:r>
        <w:t>les régions associées</w:t>
      </w:r>
      <w:r w:rsidR="008E5EF4">
        <w:t xml:space="preserve"> </w:t>
      </w:r>
      <w:r w:rsidR="008E7708">
        <w:t>« </w:t>
      </w:r>
      <w:r w:rsidR="008E7708" w:rsidRPr="008E7708">
        <w:t>au système miroir</w:t>
      </w:r>
      <w:r w:rsidR="008E7708">
        <w:t xml:space="preserve"> » </w:t>
      </w:r>
      <w:r w:rsidR="008E5EF4">
        <w:t>action observation</w:t>
      </w:r>
    </w:p>
    <w:p w14:paraId="522EEE2B" w14:textId="33FA80BB" w:rsidR="00AC0CF7" w:rsidRDefault="00AC0CF7" w:rsidP="00AC0CF7">
      <w:pPr>
        <w:pStyle w:val="ListParagraph"/>
        <w:numPr>
          <w:ilvl w:val="1"/>
          <w:numId w:val="4"/>
        </w:numPr>
      </w:pPr>
      <w:r>
        <w:t xml:space="preserve">Pas d’activation à l’écoute d’une musique </w:t>
      </w:r>
      <w:r w:rsidR="000676D9">
        <w:t>non pratiquer</w:t>
      </w:r>
      <w:r>
        <w:t xml:space="preserve"> mais </w:t>
      </w:r>
      <w:r w:rsidR="000676D9">
        <w:t xml:space="preserve">autant familière </w:t>
      </w:r>
    </w:p>
    <w:p w14:paraId="0FDAF0A7" w14:textId="1DC26AF1" w:rsidR="000676D9" w:rsidRDefault="008E7708" w:rsidP="00AC0CF7">
      <w:pPr>
        <w:pStyle w:val="ListParagraph"/>
        <w:numPr>
          <w:ilvl w:val="1"/>
          <w:numId w:val="4"/>
        </w:numPr>
      </w:pPr>
      <w:r>
        <w:t xml:space="preserve">Peu d’activation pour </w:t>
      </w:r>
      <w:r w:rsidR="002F18D2">
        <w:t>les mêmes notes</w:t>
      </w:r>
      <w:r>
        <w:t xml:space="preserve"> dans un ordre différent </w:t>
      </w:r>
    </w:p>
    <w:p w14:paraId="3658297C" w14:textId="17FADE49" w:rsidR="002F18D2" w:rsidRDefault="00D80978" w:rsidP="002F18D2">
      <w:pPr>
        <w:pStyle w:val="ListParagraph"/>
        <w:numPr>
          <w:ilvl w:val="0"/>
          <w:numId w:val="4"/>
        </w:numPr>
      </w:pPr>
      <w:r>
        <w:t>-&gt; Système écoute-</w:t>
      </w:r>
      <w:r w:rsidR="00282E69">
        <w:t>action dépendant du lexique moteur de l’individue</w:t>
      </w:r>
    </w:p>
    <w:p w14:paraId="0E2E63C6" w14:textId="172E8AE2" w:rsidR="002F18D2" w:rsidRDefault="002F18D2" w:rsidP="002F18D2">
      <w:r>
        <w:t>Introduction :</w:t>
      </w:r>
    </w:p>
    <w:p w14:paraId="6F92B573" w14:textId="690063A4" w:rsidR="002F18D2" w:rsidRDefault="002F79D6" w:rsidP="002F18D2">
      <w:pPr>
        <w:pStyle w:val="ListParagraph"/>
        <w:numPr>
          <w:ilvl w:val="0"/>
          <w:numId w:val="4"/>
        </w:numPr>
      </w:pPr>
      <w:r>
        <w:t xml:space="preserve">Intro system miroir : </w:t>
      </w:r>
      <w:r w:rsidR="00BC5653">
        <w:t xml:space="preserve">ce qu’il fait, découverte chez le singe puis chez l’humain </w:t>
      </w:r>
    </w:p>
    <w:p w14:paraId="4EFB6C82" w14:textId="3F3C4EB4" w:rsidR="00BC5653" w:rsidRDefault="711DBB27" w:rsidP="002F18D2">
      <w:pPr>
        <w:pStyle w:val="ListParagraph"/>
        <w:numPr>
          <w:ilvl w:val="0"/>
          <w:numId w:val="4"/>
        </w:numPr>
      </w:pPr>
      <w:r>
        <w:t>Pas seulement visuel mais aussi auditif -&gt; système multi modale -&gt; mécanisme et activité cérébrale (</w:t>
      </w:r>
      <w:proofErr w:type="spellStart"/>
      <w:r>
        <w:t>functional</w:t>
      </w:r>
      <w:proofErr w:type="spellEnd"/>
      <w:r>
        <w:t xml:space="preserve"> formation) pas encore complètement compris </w:t>
      </w:r>
    </w:p>
    <w:p w14:paraId="18128E01" w14:textId="56D2DC18" w:rsidR="007A4D37" w:rsidRDefault="00D9315C" w:rsidP="002F18D2">
      <w:pPr>
        <w:pStyle w:val="ListParagraph"/>
        <w:numPr>
          <w:ilvl w:val="0"/>
          <w:numId w:val="4"/>
        </w:numPr>
      </w:pPr>
      <w:r>
        <w:t xml:space="preserve">Problématique : </w:t>
      </w:r>
      <w:r w:rsidR="005465AA">
        <w:t xml:space="preserve">Les auteurs se posent </w:t>
      </w:r>
      <w:r w:rsidR="000B6C48">
        <w:t xml:space="preserve">la question de comment le système miroir </w:t>
      </w:r>
      <w:r w:rsidR="009F726A">
        <w:t>répond aux actions et aux son qui n’ont pas un sens verbal, et qui ont surtout eu un apprentissage récent et contrôlé</w:t>
      </w:r>
    </w:p>
    <w:p w14:paraId="7FF66D53" w14:textId="19FA077B" w:rsidR="009F726A" w:rsidRDefault="009F726A" w:rsidP="002F18D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9F726A">
        <w:rPr>
          <w:lang w:val="en-US"/>
        </w:rPr>
        <w:t>Méthode</w:t>
      </w:r>
      <w:proofErr w:type="spellEnd"/>
      <w:r w:rsidRPr="009F726A">
        <w:rPr>
          <w:lang w:val="en-US"/>
        </w:rPr>
        <w:t> :</w:t>
      </w:r>
      <w:proofErr w:type="gramEnd"/>
      <w:r w:rsidRPr="009F726A">
        <w:rPr>
          <w:lang w:val="en-US"/>
        </w:rPr>
        <w:t xml:space="preserve"> piano as an action task</w:t>
      </w:r>
      <w:r>
        <w:rPr>
          <w:lang w:val="en-US"/>
        </w:rPr>
        <w:t>, piece of music as a presentable sound</w:t>
      </w:r>
    </w:p>
    <w:p w14:paraId="27FDBBD9" w14:textId="76125D4B" w:rsidR="009F726A" w:rsidRDefault="009F726A" w:rsidP="002F18D2">
      <w:pPr>
        <w:pStyle w:val="ListParagraph"/>
        <w:numPr>
          <w:ilvl w:val="0"/>
          <w:numId w:val="4"/>
        </w:numPr>
      </w:pPr>
      <w:r w:rsidRPr="009F726A">
        <w:t>Jouer du piano : feedback auditif instan</w:t>
      </w:r>
      <w:r>
        <w:t>tané, parfait pour coupler la perception action</w:t>
      </w:r>
    </w:p>
    <w:p w14:paraId="347B9597" w14:textId="3277D6A9" w:rsidR="711DBB27" w:rsidRDefault="711DBB27" w:rsidP="711DBB27">
      <w:pPr>
        <w:pStyle w:val="ListParagraph"/>
        <w:numPr>
          <w:ilvl w:val="0"/>
          <w:numId w:val="4"/>
        </w:numPr>
      </w:pPr>
      <w:r>
        <w:t xml:space="preserve">HP : Musique apprise (même récemment) → associé dans le répertoire moteur → Pourrai activer le réseau audio-moteur du cerveau </w:t>
      </w:r>
    </w:p>
    <w:p w14:paraId="758575F9" w14:textId="4C03C095" w:rsidR="009F726A" w:rsidRDefault="009F726A" w:rsidP="009F726A">
      <w:r>
        <w:t xml:space="preserve">Materials and Methods </w:t>
      </w:r>
    </w:p>
    <w:p w14:paraId="46FFECD8" w14:textId="24E8E59B" w:rsidR="009F726A" w:rsidRDefault="009F726A" w:rsidP="009F726A">
      <w:pPr>
        <w:pStyle w:val="ListParagraph"/>
        <w:numPr>
          <w:ilvl w:val="0"/>
          <w:numId w:val="4"/>
        </w:numPr>
      </w:pPr>
      <w:r>
        <w:t>Expérimental design</w:t>
      </w:r>
    </w:p>
    <w:p w14:paraId="5A90E368" w14:textId="77777777" w:rsidR="0072672F" w:rsidRDefault="0072672F" w:rsidP="001F46CA">
      <w:pPr>
        <w:pStyle w:val="ListParagraph"/>
        <w:numPr>
          <w:ilvl w:val="1"/>
          <w:numId w:val="4"/>
        </w:numPr>
      </w:pPr>
      <w:r>
        <w:t xml:space="preserve">Etape 1 : </w:t>
      </w:r>
    </w:p>
    <w:p w14:paraId="15BD40BB" w14:textId="1A6A03C7" w:rsidR="001F46CA" w:rsidRDefault="0072672F" w:rsidP="0072672F">
      <w:pPr>
        <w:pStyle w:val="ListParagraph"/>
        <w:numPr>
          <w:ilvl w:val="2"/>
          <w:numId w:val="4"/>
        </w:numPr>
      </w:pPr>
      <w:r>
        <w:t>Entrainement des sujets naïf à jouer une musique au piano (« </w:t>
      </w:r>
      <w:proofErr w:type="spellStart"/>
      <w:r>
        <w:t>trained</w:t>
      </w:r>
      <w:proofErr w:type="spellEnd"/>
      <w:r>
        <w:t>-music »)</w:t>
      </w:r>
    </w:p>
    <w:p w14:paraId="701FB80A" w14:textId="6FD7AAF9" w:rsidR="0072672F" w:rsidRDefault="0072672F" w:rsidP="0072672F">
      <w:pPr>
        <w:pStyle w:val="ListParagraph"/>
        <w:numPr>
          <w:ilvl w:val="2"/>
          <w:numId w:val="4"/>
        </w:numPr>
      </w:pPr>
      <w:r>
        <w:t xml:space="preserve">Durant 5 jours avec mesure de la progression </w:t>
      </w:r>
    </w:p>
    <w:p w14:paraId="0F49264B" w14:textId="14A7AB2D" w:rsidR="0072672F" w:rsidRDefault="0072672F" w:rsidP="001F46CA">
      <w:pPr>
        <w:pStyle w:val="ListParagraph"/>
        <w:numPr>
          <w:ilvl w:val="1"/>
          <w:numId w:val="4"/>
        </w:numPr>
      </w:pPr>
      <w:r>
        <w:t xml:space="preserve">Etape 2 : </w:t>
      </w:r>
      <w:proofErr w:type="gramStart"/>
      <w:r>
        <w:t>au 5</w:t>
      </w:r>
      <w:r w:rsidRPr="0072672F">
        <w:rPr>
          <w:vertAlign w:val="superscript"/>
        </w:rPr>
        <w:t>ème</w:t>
      </w:r>
      <w:r>
        <w:t xml:space="preserve"> jours</w:t>
      </w:r>
      <w:proofErr w:type="gramEnd"/>
    </w:p>
    <w:p w14:paraId="4F15FDE7" w14:textId="69B5DBF3" w:rsidR="0072672F" w:rsidRDefault="0072672F" w:rsidP="0072672F">
      <w:pPr>
        <w:pStyle w:val="ListParagraph"/>
        <w:numPr>
          <w:ilvl w:val="2"/>
          <w:numId w:val="4"/>
        </w:numPr>
      </w:pPr>
      <w:r>
        <w:t>FMRI scans</w:t>
      </w:r>
    </w:p>
    <w:p w14:paraId="00C3DA50" w14:textId="69B3F08D" w:rsidR="0072672F" w:rsidRDefault="0072672F" w:rsidP="0072672F">
      <w:pPr>
        <w:pStyle w:val="ListParagraph"/>
        <w:numPr>
          <w:ilvl w:val="2"/>
          <w:numId w:val="4"/>
        </w:numPr>
      </w:pPr>
      <w:r>
        <w:t>Durant écoute de la musique récemment apprise (action-</w:t>
      </w:r>
      <w:proofErr w:type="spellStart"/>
      <w:r>
        <w:t>listening</w:t>
      </w:r>
      <w:proofErr w:type="spellEnd"/>
      <w:r>
        <w:t xml:space="preserve"> condition)</w:t>
      </w:r>
    </w:p>
    <w:p w14:paraId="37204A9B" w14:textId="3B5645C8" w:rsidR="0072672F" w:rsidRDefault="0072672F" w:rsidP="0072672F">
      <w:pPr>
        <w:pStyle w:val="ListParagraph"/>
        <w:numPr>
          <w:ilvl w:val="2"/>
          <w:numId w:val="4"/>
        </w:numPr>
      </w:pPr>
      <w:r>
        <w:t>Ecoute de deux autres musiques que les sujets ont écouter sans les apprendre pour contrôler la familiarité == les deux conditions contrôles</w:t>
      </w:r>
    </w:p>
    <w:p w14:paraId="5CD17768" w14:textId="5F3F731C" w:rsidR="009F726A" w:rsidRDefault="009F726A" w:rsidP="009F726A">
      <w:pPr>
        <w:pStyle w:val="ListParagraph"/>
        <w:numPr>
          <w:ilvl w:val="0"/>
          <w:numId w:val="4"/>
        </w:numPr>
      </w:pPr>
      <w:proofErr w:type="spellStart"/>
      <w:r>
        <w:t>Subjects</w:t>
      </w:r>
      <w:proofErr w:type="spellEnd"/>
    </w:p>
    <w:p w14:paraId="318D6FE3" w14:textId="2C866826" w:rsidR="0072672F" w:rsidRDefault="0072672F" w:rsidP="0072672F">
      <w:pPr>
        <w:pStyle w:val="ListParagraph"/>
        <w:numPr>
          <w:ilvl w:val="1"/>
          <w:numId w:val="4"/>
        </w:numPr>
      </w:pPr>
      <w:r>
        <w:t>9 participants non-musiciens = aucun apprentissage musical y compris en chant</w:t>
      </w:r>
    </w:p>
    <w:p w14:paraId="202FD470" w14:textId="7321003D" w:rsidR="0072672F" w:rsidRDefault="0072672F" w:rsidP="0072672F">
      <w:pPr>
        <w:pStyle w:val="ListParagraph"/>
        <w:numPr>
          <w:ilvl w:val="1"/>
          <w:numId w:val="4"/>
        </w:numPr>
      </w:pPr>
      <w:r>
        <w:t xml:space="preserve">Sans problème neurologique, psychiatrique, auditif, droitier  </w:t>
      </w:r>
    </w:p>
    <w:p w14:paraId="66EE65EB" w14:textId="19F166C9" w:rsidR="009F726A" w:rsidRDefault="009F726A" w:rsidP="009F726A">
      <w:pPr>
        <w:pStyle w:val="ListParagraph"/>
        <w:numPr>
          <w:ilvl w:val="0"/>
          <w:numId w:val="4"/>
        </w:numPr>
      </w:pPr>
      <w:proofErr w:type="spellStart"/>
      <w:r>
        <w:t>Experimental</w:t>
      </w:r>
      <w:proofErr w:type="spellEnd"/>
      <w:r>
        <w:t xml:space="preserve"> training </w:t>
      </w:r>
    </w:p>
    <w:p w14:paraId="5D00FE2A" w14:textId="4EE87A79" w:rsidR="00591EF3" w:rsidRDefault="008B6F89" w:rsidP="00591EF3">
      <w:pPr>
        <w:pStyle w:val="ListParagraph"/>
        <w:numPr>
          <w:ilvl w:val="1"/>
          <w:numId w:val="4"/>
        </w:numPr>
      </w:pPr>
      <w:r>
        <w:t>Logiciel d’</w:t>
      </w:r>
      <w:proofErr w:type="spellStart"/>
      <w:r>
        <w:t>apprentisage</w:t>
      </w:r>
      <w:proofErr w:type="spellEnd"/>
      <w:r>
        <w:t xml:space="preserve"> développé pour l’occasion</w:t>
      </w:r>
    </w:p>
    <w:p w14:paraId="47AF40AF" w14:textId="6FE696EA" w:rsidR="008B6F89" w:rsidRDefault="008B6F89" w:rsidP="00591EF3">
      <w:pPr>
        <w:pStyle w:val="ListParagraph"/>
        <w:numPr>
          <w:ilvl w:val="1"/>
          <w:numId w:val="4"/>
        </w:numPr>
      </w:pPr>
      <w:r>
        <w:t xml:space="preserve">Apprentissage à l’oreille -&gt; pas de signe -&gt; pas de traduction visuomoteur (musical notation </w:t>
      </w:r>
      <w:proofErr w:type="spellStart"/>
      <w:r>
        <w:t>into</w:t>
      </w:r>
      <w:proofErr w:type="spellEnd"/>
      <w:r>
        <w:t xml:space="preserve"> key presses</w:t>
      </w:r>
    </w:p>
    <w:p w14:paraId="7C38925B" w14:textId="2C277D24" w:rsidR="008B6F89" w:rsidRDefault="008B6F89" w:rsidP="00591EF3">
      <w:pPr>
        <w:pStyle w:val="ListParagraph"/>
        <w:numPr>
          <w:ilvl w:val="1"/>
          <w:numId w:val="4"/>
        </w:numPr>
      </w:pPr>
      <w:r>
        <w:t>Même doigt même touche de piano</w:t>
      </w:r>
    </w:p>
    <w:p w14:paraId="01F89B09" w14:textId="47EDBC46" w:rsidR="008B6F89" w:rsidRDefault="008B6F89" w:rsidP="00591EF3">
      <w:pPr>
        <w:pStyle w:val="ListParagraph"/>
        <w:numPr>
          <w:ilvl w:val="1"/>
          <w:numId w:val="4"/>
        </w:numPr>
      </w:pPr>
      <w:r>
        <w:t>Une session</w:t>
      </w:r>
      <w:r w:rsidR="00987CA6">
        <w:t xml:space="preserve"> par jours</w:t>
      </w:r>
      <w:r>
        <w:t xml:space="preserve">-&gt; séries d’essai jusqu’à plus d’erreur sur la pièce musicale </w:t>
      </w:r>
    </w:p>
    <w:p w14:paraId="4DA996A3" w14:textId="6F65E7AD" w:rsidR="008B6F89" w:rsidRDefault="008B6F89" w:rsidP="00591EF3">
      <w:pPr>
        <w:pStyle w:val="ListParagraph"/>
        <w:numPr>
          <w:ilvl w:val="1"/>
          <w:numId w:val="4"/>
        </w:numPr>
      </w:pPr>
      <w:r>
        <w:t xml:space="preserve">Quand erreur (touche ou </w:t>
      </w:r>
      <w:proofErr w:type="gramStart"/>
      <w:r>
        <w:t>timing</w:t>
      </w:r>
      <w:proofErr w:type="gramEnd"/>
      <w:r>
        <w:t xml:space="preserve">), notification de l’ordinateur </w:t>
      </w:r>
    </w:p>
    <w:p w14:paraId="1234B064" w14:textId="0A224B27" w:rsidR="009F726A" w:rsidRDefault="009F726A" w:rsidP="009F726A">
      <w:pPr>
        <w:pStyle w:val="ListParagraph"/>
        <w:numPr>
          <w:ilvl w:val="0"/>
          <w:numId w:val="4"/>
        </w:numPr>
        <w:rPr>
          <w:lang w:val="en-US"/>
        </w:rPr>
      </w:pPr>
      <w:r w:rsidRPr="009F726A">
        <w:rPr>
          <w:lang w:val="en-US"/>
        </w:rPr>
        <w:t>Two behavioral test to access a</w:t>
      </w:r>
      <w:r>
        <w:rPr>
          <w:lang w:val="en-US"/>
        </w:rPr>
        <w:t xml:space="preserve">uditory -motor learning </w:t>
      </w:r>
    </w:p>
    <w:p w14:paraId="78543294" w14:textId="24FA59DD" w:rsidR="00237023" w:rsidRPr="00987CA6" w:rsidRDefault="00514509" w:rsidP="00987CA6">
      <w:pPr>
        <w:pStyle w:val="ListParagraph"/>
        <w:numPr>
          <w:ilvl w:val="1"/>
          <w:numId w:val="4"/>
        </w:numPr>
        <w:rPr>
          <w:lang w:val="en-US"/>
        </w:rPr>
      </w:pPr>
      <w:r w:rsidRPr="00987CA6">
        <w:rPr>
          <w:lang w:val="en-US"/>
        </w:rPr>
        <w:lastRenderedPageBreak/>
        <w:t xml:space="preserve">Measuring learning </w:t>
      </w:r>
      <w:r w:rsidR="00987CA6" w:rsidRPr="00987CA6">
        <w:rPr>
          <w:lang w:val="en-US"/>
        </w:rPr>
        <w:t>tim</w:t>
      </w:r>
      <w:r w:rsidR="00987CA6">
        <w:rPr>
          <w:lang w:val="en-US"/>
        </w:rPr>
        <w:t xml:space="preserve">e: </w:t>
      </w:r>
      <w:proofErr w:type="spellStart"/>
      <w:r w:rsidR="00987CA6">
        <w:rPr>
          <w:lang w:val="en-US"/>
        </w:rPr>
        <w:t>nb</w:t>
      </w:r>
      <w:proofErr w:type="spellEnd"/>
      <w:r w:rsidR="00987CA6">
        <w:rPr>
          <w:lang w:val="en-US"/>
        </w:rPr>
        <w:t xml:space="preserve"> </w:t>
      </w:r>
      <w:proofErr w:type="spellStart"/>
      <w:r w:rsidR="00987CA6">
        <w:rPr>
          <w:lang w:val="en-US"/>
        </w:rPr>
        <w:t>d’erreur</w:t>
      </w:r>
      <w:proofErr w:type="spellEnd"/>
      <w:r w:rsidR="00987CA6">
        <w:rPr>
          <w:lang w:val="en-US"/>
        </w:rPr>
        <w:t xml:space="preserve"> par session, temps par session</w:t>
      </w:r>
    </w:p>
    <w:p w14:paraId="36B3D6D1" w14:textId="007243EC" w:rsidR="00514509" w:rsidRPr="00064FE7" w:rsidRDefault="00514509" w:rsidP="00514509">
      <w:pPr>
        <w:pStyle w:val="ListParagraph"/>
        <w:numPr>
          <w:ilvl w:val="1"/>
          <w:numId w:val="4"/>
        </w:numPr>
      </w:pPr>
      <w:r w:rsidRPr="00064FE7">
        <w:t>Pitch recognition production test</w:t>
      </w:r>
      <w:r w:rsidR="00987CA6" w:rsidRPr="00064FE7">
        <w:t xml:space="preserve"> : </w:t>
      </w:r>
      <w:r w:rsidR="00064FE7" w:rsidRPr="00064FE7">
        <w:t>ils ont fait</w:t>
      </w:r>
      <w:r w:rsidR="00064FE7">
        <w:t xml:space="preserve"> un test avant et après </w:t>
      </w:r>
    </w:p>
    <w:p w14:paraId="3CE486DA" w14:textId="504750E7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Auditory stimuli</w:t>
      </w:r>
      <w:r w:rsidR="00064FE7">
        <w:rPr>
          <w:lang w:val="en-US"/>
        </w:rPr>
        <w:t>:</w:t>
      </w:r>
    </w:p>
    <w:p w14:paraId="5AF78668" w14:textId="65023C50" w:rsidR="00064FE7" w:rsidRDefault="00F94CE1" w:rsidP="00064F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 musiques:</w:t>
      </w:r>
    </w:p>
    <w:p w14:paraId="21D0C239" w14:textId="0A004134" w:rsidR="00F94CE1" w:rsidRDefault="00F94CE1" w:rsidP="00F94CE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Trained music </w:t>
      </w:r>
    </w:p>
    <w:p w14:paraId="46D21838" w14:textId="035CB1CA" w:rsidR="00442F02" w:rsidRDefault="00442F02" w:rsidP="00F94CE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Untrained different notes music </w:t>
      </w:r>
    </w:p>
    <w:p w14:paraId="161D4C4E" w14:textId="3E73CC6B" w:rsidR="00442F02" w:rsidRDefault="00442F02" w:rsidP="00F94CE1">
      <w:pPr>
        <w:pStyle w:val="ListParagraph"/>
        <w:numPr>
          <w:ilvl w:val="2"/>
          <w:numId w:val="4"/>
        </w:numPr>
      </w:pPr>
      <w:proofErr w:type="spellStart"/>
      <w:r w:rsidRPr="00442F02">
        <w:t>Untrained</w:t>
      </w:r>
      <w:proofErr w:type="spellEnd"/>
      <w:r w:rsidRPr="00442F02">
        <w:t xml:space="preserve"> same notes music : même note pour composer la mé</w:t>
      </w:r>
      <w:r>
        <w:t xml:space="preserve">lodie </w:t>
      </w:r>
      <w:r>
        <w:tab/>
      </w:r>
    </w:p>
    <w:p w14:paraId="299B7F3E" w14:textId="1AE9262A" w:rsidR="00442F02" w:rsidRPr="00442F02" w:rsidRDefault="00442F02" w:rsidP="00442F02">
      <w:pPr>
        <w:pStyle w:val="ListParagraph"/>
        <w:numPr>
          <w:ilvl w:val="1"/>
          <w:numId w:val="4"/>
        </w:numPr>
      </w:pPr>
      <w:r>
        <w:t>Temps d’exposition auditive équivalente</w:t>
      </w:r>
      <w:r w:rsidR="00E924E9">
        <w:t xml:space="preserve">, même tempo, temps, </w:t>
      </w:r>
      <w:proofErr w:type="spellStart"/>
      <w:r w:rsidR="00E924E9">
        <w:t>acompagnement</w:t>
      </w:r>
      <w:proofErr w:type="spellEnd"/>
    </w:p>
    <w:p w14:paraId="3AFA2738" w14:textId="7D69DD84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Motion tracking system</w:t>
      </w:r>
    </w:p>
    <w:p w14:paraId="6163FCFF" w14:textId="6DCC0AF4" w:rsidR="00E924E9" w:rsidRPr="00873A63" w:rsidRDefault="00824E95" w:rsidP="00E924E9">
      <w:pPr>
        <w:pStyle w:val="ListParagraph"/>
        <w:numPr>
          <w:ilvl w:val="1"/>
          <w:numId w:val="4"/>
        </w:numPr>
      </w:pPr>
      <w:r w:rsidRPr="00873A63">
        <w:t xml:space="preserve"> </w:t>
      </w:r>
      <w:r w:rsidR="00873A63" w:rsidRPr="00873A63">
        <w:t xml:space="preserve">Permet de </w:t>
      </w:r>
      <w:proofErr w:type="spellStart"/>
      <w:r w:rsidR="00873A63" w:rsidRPr="00873A63">
        <w:t>verifier</w:t>
      </w:r>
      <w:proofErr w:type="spellEnd"/>
      <w:r w:rsidR="00873A63" w:rsidRPr="00873A63">
        <w:t xml:space="preserve"> l’absence d</w:t>
      </w:r>
      <w:r w:rsidR="00873A63">
        <w:t xml:space="preserve">e mouvement </w:t>
      </w:r>
      <w:r w:rsidR="00AF6BD5">
        <w:t>durant l’</w:t>
      </w:r>
      <w:proofErr w:type="spellStart"/>
      <w:r w:rsidR="00AF6BD5">
        <w:t>ecoute</w:t>
      </w:r>
      <w:proofErr w:type="spellEnd"/>
      <w:r w:rsidR="00AF6BD5">
        <w:t xml:space="preserve"> passive en position de scan FMRI</w:t>
      </w:r>
    </w:p>
    <w:p w14:paraId="1F72FDF4" w14:textId="47CD18B1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FMRI </w:t>
      </w:r>
      <w:proofErr w:type="spellStart"/>
      <w:r>
        <w:rPr>
          <w:lang w:val="en-US"/>
        </w:rPr>
        <w:t>acquisiton</w:t>
      </w:r>
      <w:proofErr w:type="spellEnd"/>
      <w:r>
        <w:rPr>
          <w:lang w:val="en-US"/>
        </w:rPr>
        <w:t xml:space="preserve"> &amp; data analysis</w:t>
      </w:r>
    </w:p>
    <w:p w14:paraId="2239276D" w14:textId="29B6D730" w:rsidR="00AF6BD5" w:rsidRPr="005237E6" w:rsidRDefault="005237E6" w:rsidP="00AF6BD5">
      <w:pPr>
        <w:pStyle w:val="ListParagraph"/>
        <w:numPr>
          <w:ilvl w:val="1"/>
          <w:numId w:val="4"/>
        </w:numPr>
      </w:pPr>
      <w:r w:rsidRPr="005237E6">
        <w:t>Compliqué osef un peu j</w:t>
      </w:r>
      <w:r>
        <w:t xml:space="preserve">e pense </w:t>
      </w:r>
    </w:p>
    <w:p w14:paraId="423D27B0" w14:textId="4F8694A0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behavioral control task during FMRI procedure </w:t>
      </w:r>
    </w:p>
    <w:p w14:paraId="7900AAFE" w14:textId="5EA2D5AB" w:rsidR="00D700E0" w:rsidRDefault="00D700E0" w:rsidP="00D700E0">
      <w:pPr>
        <w:pStyle w:val="ListParagraph"/>
        <w:numPr>
          <w:ilvl w:val="1"/>
          <w:numId w:val="4"/>
        </w:numPr>
      </w:pPr>
      <w:r w:rsidRPr="00D700E0">
        <w:t xml:space="preserve">Permet une écoute </w:t>
      </w:r>
      <w:r>
        <w:t xml:space="preserve">attentive de la musique </w:t>
      </w:r>
    </w:p>
    <w:p w14:paraId="27EBFC88" w14:textId="0821713C" w:rsidR="00D700E0" w:rsidRPr="00D700E0" w:rsidRDefault="003303AB" w:rsidP="00D700E0">
      <w:pPr>
        <w:pStyle w:val="ListParagraph"/>
        <w:numPr>
          <w:ilvl w:val="1"/>
          <w:numId w:val="4"/>
        </w:numPr>
      </w:pPr>
      <w:r>
        <w:t xml:space="preserve">Après chaque écoute de musique, le sujet entend </w:t>
      </w:r>
      <w:r w:rsidR="00101E5C">
        <w:t xml:space="preserve">une séquence de 3 notes et doit dire </w:t>
      </w:r>
      <w:proofErr w:type="gramStart"/>
      <w:r w:rsidR="00101E5C">
        <w:t>si il</w:t>
      </w:r>
      <w:proofErr w:type="gramEnd"/>
      <w:r w:rsidR="00101E5C">
        <w:t xml:space="preserve"> l’a entendu durant la musique </w:t>
      </w:r>
    </w:p>
    <w:p w14:paraId="1CCA6232" w14:textId="4DED4D8A" w:rsidR="00514509" w:rsidRDefault="00514509" w:rsidP="00514509">
      <w:pPr>
        <w:rPr>
          <w:lang w:val="en-US"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3C4761C" w14:textId="00C627B9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Action-sound </w:t>
      </w:r>
      <w:proofErr w:type="spellStart"/>
      <w:proofErr w:type="gramStart"/>
      <w:r>
        <w:rPr>
          <w:lang w:val="en-US"/>
        </w:rPr>
        <w:t>traning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learning the musical piece</w:t>
      </w:r>
    </w:p>
    <w:p w14:paraId="4CEE8254" w14:textId="3412EAB2" w:rsidR="00FE0B7E" w:rsidRDefault="00FE0B7E" w:rsidP="00FE0B7E">
      <w:pPr>
        <w:pStyle w:val="ListParagraph"/>
        <w:numPr>
          <w:ilvl w:val="1"/>
          <w:numId w:val="4"/>
        </w:numPr>
      </w:pPr>
      <w:r w:rsidRPr="00FE0B7E">
        <w:t xml:space="preserve">Grosse variation pour la </w:t>
      </w:r>
      <w:proofErr w:type="spellStart"/>
      <w:r w:rsidRPr="00FE0B7E">
        <w:t>prem</w:t>
      </w:r>
      <w:r>
        <w:t>iere</w:t>
      </w:r>
      <w:proofErr w:type="spellEnd"/>
      <w:r>
        <w:t xml:space="preserve"> session d’apprentissage entre les </w:t>
      </w:r>
      <w:proofErr w:type="spellStart"/>
      <w:r>
        <w:t>participans</w:t>
      </w:r>
      <w:proofErr w:type="spellEnd"/>
      <w:r>
        <w:t xml:space="preserve"> </w:t>
      </w:r>
    </w:p>
    <w:p w14:paraId="54C28402" w14:textId="7E24C929" w:rsidR="00FE0B7E" w:rsidRPr="00FE0B7E" w:rsidRDefault="00FE0B7E" w:rsidP="00FE0B7E">
      <w:pPr>
        <w:pStyle w:val="ListParagraph"/>
        <w:numPr>
          <w:ilvl w:val="1"/>
          <w:numId w:val="4"/>
        </w:numPr>
      </w:pPr>
      <w:r>
        <w:t xml:space="preserve">Mais à la fin un niveau stable pour tout le monde à la 5 </w:t>
      </w:r>
      <w:proofErr w:type="spellStart"/>
      <w:r>
        <w:t>ème</w:t>
      </w:r>
      <w:proofErr w:type="spellEnd"/>
      <w:r>
        <w:t xml:space="preserve"> session</w:t>
      </w:r>
    </w:p>
    <w:p w14:paraId="6479F724" w14:textId="29133E6E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Pitch recognition-production test</w:t>
      </w:r>
    </w:p>
    <w:p w14:paraId="624EB835" w14:textId="5045B1A0" w:rsidR="004B08B5" w:rsidRPr="00D46818" w:rsidRDefault="00D46818" w:rsidP="004B08B5">
      <w:pPr>
        <w:pStyle w:val="ListParagraph"/>
        <w:numPr>
          <w:ilvl w:val="1"/>
          <w:numId w:val="4"/>
        </w:numPr>
      </w:pPr>
      <w:r w:rsidRPr="00D46818">
        <w:t>24% (chance) -&gt; 77%, sur les 5 touches d</w:t>
      </w:r>
      <w:r>
        <w:t xml:space="preserve">e piano, -&gt; bon mapping fait </w:t>
      </w:r>
    </w:p>
    <w:p w14:paraId="4AA7C607" w14:textId="1CBC386B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Bahavioral</w:t>
      </w:r>
      <w:proofErr w:type="spellEnd"/>
      <w:r>
        <w:rPr>
          <w:lang w:val="en-US"/>
        </w:rPr>
        <w:t xml:space="preserve"> control during FMRI</w:t>
      </w:r>
    </w:p>
    <w:p w14:paraId="7BCD2CEC" w14:textId="185392CB" w:rsidR="00D46818" w:rsidRDefault="00324C44" w:rsidP="00D46818">
      <w:pPr>
        <w:pStyle w:val="ListParagraph"/>
        <w:numPr>
          <w:ilvl w:val="1"/>
          <w:numId w:val="4"/>
        </w:numPr>
      </w:pPr>
      <w:r w:rsidRPr="00324C44">
        <w:t>Pareil pour les 3 musiques, p</w:t>
      </w:r>
      <w:r>
        <w:t>ermet juste d’assurer une écoute attentive des sujet</w:t>
      </w:r>
      <w:r w:rsidR="00FB522F">
        <w:t xml:space="preserve">s </w:t>
      </w:r>
    </w:p>
    <w:p w14:paraId="59332ED7" w14:textId="30DBD808" w:rsidR="00FB522F" w:rsidRPr="00324C44" w:rsidRDefault="00FB522F" w:rsidP="00D46818">
      <w:pPr>
        <w:pStyle w:val="ListParagraph"/>
        <w:numPr>
          <w:ilvl w:val="1"/>
          <w:numId w:val="4"/>
        </w:numPr>
      </w:pPr>
      <w:r>
        <w:t xml:space="preserve">Même performance tout au long de la </w:t>
      </w:r>
      <w:proofErr w:type="spellStart"/>
      <w:r>
        <w:t>fMRI</w:t>
      </w:r>
      <w:proofErr w:type="spellEnd"/>
      <w:r>
        <w:t xml:space="preserve"> -&gt; écoute </w:t>
      </w:r>
      <w:r w:rsidR="0070495C">
        <w:t>équilibré/pareil tout le long -&gt; variation d’activation pas à cause de variation d’attention</w:t>
      </w:r>
    </w:p>
    <w:p w14:paraId="7766BBBD" w14:textId="55C2C4CC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Contrasting </w:t>
      </w:r>
      <w:proofErr w:type="spellStart"/>
      <w:r>
        <w:rPr>
          <w:lang w:val="en-US"/>
        </w:rPr>
        <w:t>traned</w:t>
      </w:r>
      <w:proofErr w:type="spellEnd"/>
      <w:r>
        <w:rPr>
          <w:lang w:val="en-US"/>
        </w:rPr>
        <w:t xml:space="preserve"> music vs untrained different notes music</w:t>
      </w:r>
    </w:p>
    <w:p w14:paraId="2C04AC3D" w14:textId="31B11FC7" w:rsidR="002B2BFD" w:rsidRDefault="005E4EC6" w:rsidP="002B2B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Trained music -&gt; activation </w:t>
      </w:r>
      <w:r w:rsidR="00A44D17">
        <w:rPr>
          <w:lang w:val="en-US"/>
        </w:rPr>
        <w:t xml:space="preserve">motor related </w:t>
      </w:r>
      <w:r>
        <w:rPr>
          <w:lang w:val="en-US"/>
        </w:rPr>
        <w:t xml:space="preserve">frontoparietal </w:t>
      </w:r>
      <w:r w:rsidR="00A44D17">
        <w:rPr>
          <w:lang w:val="en-US"/>
        </w:rPr>
        <w:t xml:space="preserve">zone </w:t>
      </w:r>
      <w:r w:rsidR="00C87CF9">
        <w:rPr>
          <w:lang w:val="en-US"/>
        </w:rPr>
        <w:t xml:space="preserve">// pas avec </w:t>
      </w:r>
      <w:proofErr w:type="spellStart"/>
      <w:r w:rsidR="00C87CF9">
        <w:rPr>
          <w:lang w:val="en-US"/>
        </w:rPr>
        <w:t>l’autre</w:t>
      </w:r>
      <w:proofErr w:type="spellEnd"/>
      <w:r w:rsidR="00C87CF9">
        <w:rPr>
          <w:lang w:val="en-US"/>
        </w:rPr>
        <w:t xml:space="preserve"> condition</w:t>
      </w:r>
      <w:r w:rsidR="00892C1F">
        <w:rPr>
          <w:lang w:val="en-US"/>
        </w:rPr>
        <w:t xml:space="preserve"> (p&lt;0.05)</w:t>
      </w:r>
    </w:p>
    <w:p w14:paraId="31B737B5" w14:textId="731CEF5B" w:rsidR="00C87CF9" w:rsidRDefault="00C87CF9" w:rsidP="002B2B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Figure 3</w:t>
      </w:r>
    </w:p>
    <w:p w14:paraId="38175CA3" w14:textId="7728C3C6" w:rsidR="00892C1F" w:rsidRPr="00892C1F" w:rsidRDefault="00892C1F" w:rsidP="002B2BFD">
      <w:pPr>
        <w:pStyle w:val="ListParagraph"/>
        <w:numPr>
          <w:ilvl w:val="1"/>
          <w:numId w:val="4"/>
        </w:numPr>
      </w:pPr>
      <w:r w:rsidRPr="00892C1F">
        <w:t xml:space="preserve">Aucun </w:t>
      </w:r>
      <w:proofErr w:type="spellStart"/>
      <w:r w:rsidRPr="00892C1F">
        <w:t>movement</w:t>
      </w:r>
      <w:proofErr w:type="spellEnd"/>
      <w:r w:rsidRPr="00892C1F">
        <w:t xml:space="preserve"> des doigts c</w:t>
      </w:r>
      <w:r>
        <w:t xml:space="preserve">ar pas d’activation </w:t>
      </w:r>
      <w:r w:rsidR="006D655D">
        <w:t xml:space="preserve">du cortex moteur primaire </w:t>
      </w:r>
    </w:p>
    <w:p w14:paraId="3CB6D800" w14:textId="5F9640B6" w:rsidR="00514509" w:rsidRDefault="00514509" w:rsidP="00514509">
      <w:pPr>
        <w:pStyle w:val="ListParagraph"/>
        <w:numPr>
          <w:ilvl w:val="0"/>
          <w:numId w:val="4"/>
        </w:numPr>
        <w:rPr>
          <w:lang w:val="en-US"/>
        </w:rPr>
      </w:pPr>
      <w:r w:rsidRPr="00514509">
        <w:rPr>
          <w:lang w:val="en-US"/>
        </w:rPr>
        <w:t>Contrasting trained-music versus</w:t>
      </w:r>
      <w:r>
        <w:rPr>
          <w:lang w:val="en-US"/>
        </w:rPr>
        <w:t xml:space="preserve"> </w:t>
      </w:r>
      <w:r w:rsidRPr="00514509">
        <w:rPr>
          <w:lang w:val="en-US"/>
        </w:rPr>
        <w:t>untrained-same-notes-music</w:t>
      </w:r>
    </w:p>
    <w:p w14:paraId="23A9C95F" w14:textId="77777777" w:rsidR="005831EF" w:rsidRPr="005831EF" w:rsidRDefault="005831EF" w:rsidP="005831EF">
      <w:pPr>
        <w:pStyle w:val="ListParagraph"/>
        <w:numPr>
          <w:ilvl w:val="1"/>
          <w:numId w:val="4"/>
        </w:numPr>
      </w:pPr>
      <w:r w:rsidRPr="005831EF">
        <w:t xml:space="preserve">IFG (?) -&gt; </w:t>
      </w:r>
      <w:proofErr w:type="spellStart"/>
      <w:r w:rsidRPr="005831EF">
        <w:t>pick</w:t>
      </w:r>
      <w:proofErr w:type="spellEnd"/>
      <w:r w:rsidRPr="005831EF">
        <w:t xml:space="preserve"> d’activation à gauche seulement à l’écoute de </w:t>
      </w:r>
      <w:proofErr w:type="spellStart"/>
      <w:r w:rsidRPr="005831EF">
        <w:t>trained</w:t>
      </w:r>
      <w:proofErr w:type="spellEnd"/>
      <w:r w:rsidRPr="005831EF">
        <w:t xml:space="preserve"> music (p=0.001</w:t>
      </w:r>
    </w:p>
    <w:p w14:paraId="439EF4EA" w14:textId="77777777" w:rsidR="005831EF" w:rsidRPr="005831EF" w:rsidRDefault="005831EF" w:rsidP="005831EF">
      <w:pPr>
        <w:pStyle w:val="ListParagraph"/>
        <w:numPr>
          <w:ilvl w:val="1"/>
          <w:numId w:val="4"/>
        </w:numPr>
      </w:pPr>
      <w:r w:rsidRPr="005831EF">
        <w:t>Same activation à droite -&gt; pas d’effet p=0.973</w:t>
      </w:r>
    </w:p>
    <w:p w14:paraId="223D8114" w14:textId="77777777" w:rsidR="005831EF" w:rsidRPr="005831EF" w:rsidRDefault="005831EF" w:rsidP="005831EF">
      <w:pPr>
        <w:pStyle w:val="ListParagraph"/>
        <w:numPr>
          <w:ilvl w:val="1"/>
          <w:numId w:val="4"/>
        </w:numPr>
      </w:pPr>
    </w:p>
    <w:p w14:paraId="5380A23D" w14:textId="0C1C8717" w:rsidR="00514509" w:rsidRDefault="00514509" w:rsidP="00514509">
      <w:pPr>
        <w:rPr>
          <w:lang w:val="en-US"/>
        </w:rPr>
      </w:pPr>
      <w:proofErr w:type="gramStart"/>
      <w:r>
        <w:rPr>
          <w:lang w:val="en-US"/>
        </w:rPr>
        <w:t>Discussion :</w:t>
      </w:r>
      <w:proofErr w:type="gramEnd"/>
    </w:p>
    <w:p w14:paraId="3D7727B1" w14:textId="4A77098B" w:rsidR="002A7576" w:rsidRDefault="002A7576" w:rsidP="00514509">
      <w:pPr>
        <w:pStyle w:val="ListParagraph"/>
        <w:numPr>
          <w:ilvl w:val="0"/>
          <w:numId w:val="4"/>
        </w:numPr>
        <w:rPr>
          <w:ins w:id="0" w:author="Charles Vin" w:date="2021-10-26T19:31:00Z"/>
          <w:lang w:val="en-US"/>
        </w:rPr>
      </w:pPr>
    </w:p>
    <w:p w14:paraId="53B5EB18" w14:textId="77777777" w:rsidR="002A7576" w:rsidRDefault="002A7576">
      <w:pPr>
        <w:rPr>
          <w:ins w:id="1" w:author="Charles Vin" w:date="2021-10-26T19:31:00Z"/>
          <w:lang w:val="en-US"/>
        </w:rPr>
      </w:pPr>
      <w:ins w:id="2" w:author="Charles Vin" w:date="2021-10-26T19:31:00Z">
        <w:r>
          <w:rPr>
            <w:lang w:val="en-US"/>
          </w:rPr>
          <w:br w:type="page"/>
        </w:r>
      </w:ins>
    </w:p>
    <w:p w14:paraId="2BBD24D0" w14:textId="4DEA62CF" w:rsidR="00BB4067" w:rsidRPr="004A6F2F" w:rsidRDefault="00BB4067" w:rsidP="002A7576">
      <w:pPr>
        <w:rPr>
          <w:ins w:id="3" w:author="Charles Vin" w:date="2021-10-27T12:40:00Z"/>
          <w:rPrChange w:id="4" w:author="Charles Vin" w:date="2021-10-27T12:42:00Z">
            <w:rPr>
              <w:ins w:id="5" w:author="Charles Vin" w:date="2021-10-27T12:40:00Z"/>
              <w:lang w:val="en-US"/>
            </w:rPr>
          </w:rPrChange>
        </w:rPr>
      </w:pPr>
      <w:ins w:id="6" w:author="Charles Vin" w:date="2021-10-27T12:40:00Z">
        <w:r w:rsidRPr="004A6F2F">
          <w:rPr>
            <w:rPrChange w:id="7" w:author="Charles Vin" w:date="2021-10-27T12:42:00Z">
              <w:rPr>
                <w:lang w:val="en-US"/>
              </w:rPr>
            </w:rPrChange>
          </w:rPr>
          <w:lastRenderedPageBreak/>
          <w:t xml:space="preserve">Résumé : </w:t>
        </w:r>
      </w:ins>
      <w:ins w:id="8" w:author="Charles Vin" w:date="2021-10-27T12:42:00Z">
        <w:r w:rsidR="004A6F2F">
          <w:t xml:space="preserve">Charles </w:t>
        </w:r>
      </w:ins>
    </w:p>
    <w:p w14:paraId="3D6C9D9D" w14:textId="2CA093DD" w:rsidR="00BB4067" w:rsidRDefault="004A5062" w:rsidP="00D14E9E">
      <w:pPr>
        <w:pStyle w:val="ListParagraph"/>
        <w:numPr>
          <w:ilvl w:val="0"/>
          <w:numId w:val="4"/>
        </w:numPr>
        <w:rPr>
          <w:ins w:id="9" w:author="Charles Vin" w:date="2021-10-27T13:13:00Z"/>
        </w:rPr>
      </w:pPr>
      <w:ins w:id="10" w:author="Charles Vin" w:date="2021-10-27T13:13:00Z">
        <w:r>
          <w:t>Découverte</w:t>
        </w:r>
      </w:ins>
      <w:ins w:id="11" w:author="Charles Vin" w:date="2021-10-27T13:12:00Z">
        <w:r w:rsidR="00863C1D">
          <w:t xml:space="preserve"> SM son-ac</w:t>
        </w:r>
      </w:ins>
      <w:ins w:id="12" w:author="Charles Vin" w:date="2021-10-27T13:13:00Z">
        <w:r w:rsidR="00863C1D">
          <w:t xml:space="preserve">tion </w:t>
        </w:r>
      </w:ins>
    </w:p>
    <w:p w14:paraId="5583E80A" w14:textId="2CF5C36D" w:rsidR="00863C1D" w:rsidRDefault="004A5062" w:rsidP="00D14E9E">
      <w:pPr>
        <w:pStyle w:val="ListParagraph"/>
        <w:numPr>
          <w:ilvl w:val="0"/>
          <w:numId w:val="4"/>
        </w:numPr>
        <w:rPr>
          <w:ins w:id="13" w:author="Charles Vin" w:date="2021-10-27T13:14:00Z"/>
        </w:rPr>
      </w:pPr>
      <w:ins w:id="14" w:author="Charles Vin" w:date="2021-10-27T13:13:00Z">
        <w:r>
          <w:t xml:space="preserve">Étudié chez l’humain uniquement </w:t>
        </w:r>
      </w:ins>
      <w:ins w:id="15" w:author="Charles Vin" w:date="2021-10-27T13:14:00Z">
        <w:r w:rsidR="00895130">
          <w:t xml:space="preserve">son quotidien </w:t>
        </w:r>
      </w:ins>
    </w:p>
    <w:p w14:paraId="6B56E5B1" w14:textId="07C3509A" w:rsidR="00A416A7" w:rsidRDefault="0025658F" w:rsidP="00D14E9E">
      <w:pPr>
        <w:pStyle w:val="ListParagraph"/>
        <w:numPr>
          <w:ilvl w:val="0"/>
          <w:numId w:val="4"/>
        </w:numPr>
        <w:rPr>
          <w:ins w:id="16" w:author="Charles Vin" w:date="2021-10-27T13:24:00Z"/>
        </w:rPr>
      </w:pPr>
      <w:ins w:id="17" w:author="Charles Vin" w:date="2021-10-27T19:22:00Z">
        <w:r>
          <w:t>U</w:t>
        </w:r>
      </w:ins>
      <w:ins w:id="18" w:author="Charles Vin" w:date="2021-10-27T13:24:00Z">
        <w:r w:rsidR="00B60CC9">
          <w:t xml:space="preserve">ne séquence complexe d’action </w:t>
        </w:r>
        <w:r w:rsidR="00CC698B">
          <w:t>nouvellement apprise</w:t>
        </w:r>
      </w:ins>
      <w:ins w:id="19" w:author="Charles Vin" w:date="2021-10-27T19:22:00Z">
        <w:r>
          <w:t xml:space="preserve">+ </w:t>
        </w:r>
        <w:proofErr w:type="spellStart"/>
        <w:r>
          <w:t>irmf</w:t>
        </w:r>
        <w:proofErr w:type="spellEnd"/>
        <w:r>
          <w:t xml:space="preserve"> </w:t>
        </w:r>
      </w:ins>
    </w:p>
    <w:p w14:paraId="1D8D3D5B" w14:textId="6DC17FEE" w:rsidR="00CC698B" w:rsidRPr="00BF0A4B" w:rsidRDefault="000C2F51" w:rsidP="00D14E9E">
      <w:pPr>
        <w:pStyle w:val="ListParagraph"/>
        <w:numPr>
          <w:ilvl w:val="0"/>
          <w:numId w:val="4"/>
        </w:numPr>
        <w:rPr>
          <w:ins w:id="20" w:author="Charles Vin" w:date="2021-10-27T13:26:00Z"/>
          <w:i/>
          <w:iCs/>
          <w:rPrChange w:id="21" w:author="Charles Vin" w:date="2021-10-27T19:23:00Z">
            <w:rPr>
              <w:ins w:id="22" w:author="Charles Vin" w:date="2021-10-27T13:26:00Z"/>
            </w:rPr>
          </w:rPrChange>
        </w:rPr>
      </w:pPr>
      <w:ins w:id="23" w:author="Charles Vin" w:date="2021-10-27T13:25:00Z">
        <w:r w:rsidRPr="00BF0A4B">
          <w:rPr>
            <w:i/>
            <w:iCs/>
            <w:rPrChange w:id="24" w:author="Charles Vin" w:date="2021-10-27T19:23:00Z">
              <w:rPr/>
            </w:rPrChange>
          </w:rPr>
          <w:t xml:space="preserve">Musique -&gt; entrainement </w:t>
        </w:r>
      </w:ins>
      <w:ins w:id="25" w:author="Charles Vin" w:date="2021-10-27T13:26:00Z">
        <w:r w:rsidR="007A186C" w:rsidRPr="00BF0A4B">
          <w:rPr>
            <w:i/>
            <w:iCs/>
            <w:rPrChange w:id="26" w:author="Charles Vin" w:date="2021-10-27T19:23:00Z">
              <w:rPr/>
            </w:rPrChange>
          </w:rPr>
          <w:t xml:space="preserve">à l’oreille </w:t>
        </w:r>
      </w:ins>
      <w:ins w:id="27" w:author="Charles Vin" w:date="2021-10-27T13:25:00Z">
        <w:r w:rsidRPr="00BF0A4B">
          <w:rPr>
            <w:i/>
            <w:iCs/>
            <w:rPrChange w:id="28" w:author="Charles Vin" w:date="2021-10-27T19:23:00Z">
              <w:rPr/>
            </w:rPrChange>
          </w:rPr>
          <w:t xml:space="preserve">-&gt; </w:t>
        </w:r>
      </w:ins>
      <w:ins w:id="29" w:author="Charles Vin" w:date="2021-10-27T13:26:00Z">
        <w:r w:rsidR="007A186C" w:rsidRPr="00BF0A4B">
          <w:rPr>
            <w:i/>
            <w:iCs/>
            <w:rPrChange w:id="30" w:author="Charles Vin" w:date="2021-10-27T19:23:00Z">
              <w:rPr/>
            </w:rPrChange>
          </w:rPr>
          <w:t xml:space="preserve">mesure activité cérébrale pendant l’écoute </w:t>
        </w:r>
      </w:ins>
    </w:p>
    <w:p w14:paraId="1B3034E8" w14:textId="4A2BA95B" w:rsidR="00D16F8D" w:rsidRPr="00BF0A4B" w:rsidRDefault="009B010F" w:rsidP="009B010F">
      <w:pPr>
        <w:pStyle w:val="ListParagraph"/>
        <w:numPr>
          <w:ilvl w:val="0"/>
          <w:numId w:val="4"/>
        </w:numPr>
        <w:rPr>
          <w:ins w:id="31" w:author="Charles Vin" w:date="2021-10-27T13:27:00Z"/>
          <w:i/>
          <w:iCs/>
          <w:rPrChange w:id="32" w:author="Charles Vin" w:date="2021-10-27T19:23:00Z">
            <w:rPr>
              <w:ins w:id="33" w:author="Charles Vin" w:date="2021-10-27T13:27:00Z"/>
            </w:rPr>
          </w:rPrChange>
        </w:rPr>
      </w:pPr>
      <w:ins w:id="34" w:author="Charles Vin" w:date="2021-10-27T13:27:00Z">
        <w:r w:rsidRPr="00BF0A4B">
          <w:rPr>
            <w:i/>
            <w:iCs/>
            <w:rPrChange w:id="35" w:author="Charles Vin" w:date="2021-10-27T19:23:00Z">
              <w:rPr/>
            </w:rPrChange>
          </w:rPr>
          <w:t xml:space="preserve">-&gt; Activation </w:t>
        </w:r>
      </w:ins>
      <w:ins w:id="36" w:author="Charles Vin" w:date="2021-10-27T13:28:00Z">
        <w:r w:rsidR="00353482" w:rsidRPr="00BF0A4B">
          <w:rPr>
            <w:i/>
            <w:iCs/>
            <w:rPrChange w:id="37" w:author="Charles Vin" w:date="2021-10-27T19:23:00Z">
              <w:rPr/>
            </w:rPrChange>
          </w:rPr>
          <w:t xml:space="preserve">régions </w:t>
        </w:r>
      </w:ins>
      <w:ins w:id="38" w:author="Charles Vin" w:date="2021-10-27T13:27:00Z">
        <w:r w:rsidRPr="00BF0A4B">
          <w:rPr>
            <w:i/>
            <w:iCs/>
            <w:rPrChange w:id="39" w:author="Charles Vin" w:date="2021-10-27T19:23:00Z">
              <w:rPr/>
            </w:rPrChange>
          </w:rPr>
          <w:t>système miroir action -observation</w:t>
        </w:r>
      </w:ins>
    </w:p>
    <w:p w14:paraId="7642EABD" w14:textId="7A46A813" w:rsidR="009B010F" w:rsidRPr="00BF0A4B" w:rsidRDefault="00353482" w:rsidP="009B010F">
      <w:pPr>
        <w:pStyle w:val="ListParagraph"/>
        <w:numPr>
          <w:ilvl w:val="0"/>
          <w:numId w:val="4"/>
        </w:numPr>
        <w:rPr>
          <w:ins w:id="40" w:author="Charles Vin" w:date="2021-10-27T13:29:00Z"/>
          <w:i/>
          <w:iCs/>
          <w:rPrChange w:id="41" w:author="Charles Vin" w:date="2021-10-27T19:23:00Z">
            <w:rPr>
              <w:ins w:id="42" w:author="Charles Vin" w:date="2021-10-27T13:29:00Z"/>
            </w:rPr>
          </w:rPrChange>
        </w:rPr>
      </w:pPr>
      <w:ins w:id="43" w:author="Charles Vin" w:date="2021-10-27T13:28:00Z">
        <w:r w:rsidRPr="00BF0A4B">
          <w:rPr>
            <w:i/>
            <w:iCs/>
            <w:rPrChange w:id="44" w:author="Charles Vin" w:date="2021-10-27T19:23:00Z">
              <w:rPr/>
            </w:rPrChange>
          </w:rPr>
          <w:t xml:space="preserve">-&gt; </w:t>
        </w:r>
        <w:r w:rsidR="00165E94" w:rsidRPr="00BF0A4B">
          <w:rPr>
            <w:i/>
            <w:iCs/>
            <w:rPrChange w:id="45" w:author="Charles Vin" w:date="2021-10-27T19:23:00Z">
              <w:rPr/>
            </w:rPrChange>
          </w:rPr>
          <w:t xml:space="preserve">HP existence system écoute action </w:t>
        </w:r>
      </w:ins>
      <w:ins w:id="46" w:author="Charles Vin" w:date="2021-10-27T13:29:00Z">
        <w:r w:rsidR="00B40B7C" w:rsidRPr="00BF0A4B">
          <w:rPr>
            <w:i/>
            <w:iCs/>
            <w:rPrChange w:id="47" w:author="Charles Vin" w:date="2021-10-27T19:23:00Z">
              <w:rPr/>
            </w:rPrChange>
          </w:rPr>
          <w:t>&lt;=</w:t>
        </w:r>
        <w:r w:rsidR="00616B91" w:rsidRPr="00BF0A4B">
          <w:rPr>
            <w:i/>
            <w:iCs/>
            <w:rPrChange w:id="48" w:author="Charles Vin" w:date="2021-10-27T19:23:00Z">
              <w:rPr/>
            </w:rPrChange>
          </w:rPr>
          <w:t xml:space="preserve"> lexique moteur</w:t>
        </w:r>
        <w:r w:rsidR="00B40B7C" w:rsidRPr="00BF0A4B">
          <w:rPr>
            <w:i/>
            <w:iCs/>
            <w:rPrChange w:id="49" w:author="Charles Vin" w:date="2021-10-27T19:23:00Z">
              <w:rPr/>
            </w:rPrChange>
          </w:rPr>
          <w:t xml:space="preserve"> ; </w:t>
        </w:r>
      </w:ins>
    </w:p>
    <w:p w14:paraId="03AAD63E" w14:textId="73334D0F" w:rsidR="00B40B7C" w:rsidRPr="00BF0A4B" w:rsidRDefault="00B40B7C" w:rsidP="009B010F">
      <w:pPr>
        <w:pStyle w:val="ListParagraph"/>
        <w:numPr>
          <w:ilvl w:val="0"/>
          <w:numId w:val="4"/>
        </w:numPr>
        <w:rPr>
          <w:ins w:id="50" w:author="Charles Vin" w:date="2021-10-27T12:40:00Z"/>
          <w:i/>
          <w:iCs/>
          <w:rPrChange w:id="51" w:author="Charles Vin" w:date="2021-10-27T19:23:00Z">
            <w:rPr>
              <w:ins w:id="52" w:author="Charles Vin" w:date="2021-10-27T12:40:00Z"/>
              <w:lang w:val="en-US"/>
            </w:rPr>
          </w:rPrChange>
        </w:rPr>
        <w:pPrChange w:id="53" w:author="Charles Vin" w:date="2021-10-27T13:27:00Z">
          <w:pPr/>
        </w:pPrChange>
      </w:pPr>
      <w:ins w:id="54" w:author="Charles Vin" w:date="2021-10-27T13:30:00Z">
        <w:r w:rsidRPr="00BF0A4B">
          <w:rPr>
            <w:i/>
            <w:iCs/>
            <w:rPrChange w:id="55" w:author="Charles Vin" w:date="2021-10-27T19:23:00Z">
              <w:rPr/>
            </w:rPrChange>
          </w:rPr>
          <w:t xml:space="preserve">-&gt; aire de </w:t>
        </w:r>
        <w:r w:rsidR="00EE55A9" w:rsidRPr="00BF0A4B">
          <w:rPr>
            <w:i/>
            <w:iCs/>
            <w:rPrChange w:id="56" w:author="Charles Vin" w:date="2021-10-27T19:23:00Z">
              <w:rPr/>
            </w:rPrChange>
          </w:rPr>
          <w:t>B</w:t>
        </w:r>
        <w:r w:rsidRPr="00BF0A4B">
          <w:rPr>
            <w:i/>
            <w:iCs/>
            <w:rPrChange w:id="57" w:author="Charles Vin" w:date="2021-10-27T19:23:00Z">
              <w:rPr/>
            </w:rPrChange>
          </w:rPr>
          <w:t xml:space="preserve">roca en son centre </w:t>
        </w:r>
      </w:ins>
    </w:p>
    <w:p w14:paraId="31D81A55" w14:textId="5CC69A17" w:rsidR="00514509" w:rsidRPr="0090443D" w:rsidRDefault="004013F0" w:rsidP="002A7576">
      <w:pPr>
        <w:rPr>
          <w:ins w:id="58" w:author="Charles Vin" w:date="2021-10-26T19:31:00Z"/>
          <w:i/>
          <w:iCs/>
          <w:rPrChange w:id="59" w:author="Charles Vin" w:date="2021-10-27T14:19:00Z">
            <w:rPr>
              <w:ins w:id="60" w:author="Charles Vin" w:date="2021-10-26T19:31:00Z"/>
              <w:lang w:val="en-US"/>
            </w:rPr>
          </w:rPrChange>
        </w:rPr>
      </w:pPr>
      <w:ins w:id="61" w:author="Charles Vin" w:date="2021-10-26T19:31:00Z">
        <w:r w:rsidRPr="0090443D">
          <w:rPr>
            <w:i/>
            <w:iCs/>
            <w:rPrChange w:id="62" w:author="Charles Vin" w:date="2021-10-27T14:19:00Z">
              <w:rPr>
                <w:lang w:val="en-US"/>
              </w:rPr>
            </w:rPrChange>
          </w:rPr>
          <w:t xml:space="preserve">Intro : </w:t>
        </w:r>
      </w:ins>
      <w:ins w:id="63" w:author="Charles Vin" w:date="2021-10-27T13:46:00Z">
        <w:r w:rsidR="00387DA5" w:rsidRPr="0090443D">
          <w:rPr>
            <w:i/>
            <w:iCs/>
            <w:rPrChange w:id="64" w:author="Charles Vin" w:date="2021-10-27T14:19:00Z">
              <w:rPr/>
            </w:rPrChange>
          </w:rPr>
          <w:t>Agnès</w:t>
        </w:r>
      </w:ins>
      <w:ins w:id="65" w:author="Charles Vin" w:date="2021-10-27T12:42:00Z">
        <w:r w:rsidR="004A6F2F" w:rsidRPr="0090443D">
          <w:rPr>
            <w:i/>
            <w:iCs/>
            <w:rPrChange w:id="66" w:author="Charles Vin" w:date="2021-10-27T14:19:00Z">
              <w:rPr/>
            </w:rPrChange>
          </w:rPr>
          <w:t xml:space="preserve"> </w:t>
        </w:r>
      </w:ins>
    </w:p>
    <w:p w14:paraId="294C6CC6" w14:textId="63FC6E07" w:rsidR="004013F0" w:rsidRDefault="00D14E9E" w:rsidP="00D14E9E">
      <w:pPr>
        <w:rPr>
          <w:ins w:id="67" w:author="Charles Vin" w:date="2021-10-27T12:42:00Z"/>
        </w:rPr>
      </w:pPr>
      <w:ins w:id="68" w:author="Charles Vin" w:date="2021-10-27T12:41:00Z">
        <w:r w:rsidRPr="004A6F2F">
          <w:rPr>
            <w:rPrChange w:id="69" w:author="Charles Vin" w:date="2021-10-27T12:42:00Z">
              <w:rPr>
                <w:lang w:val="en-US"/>
              </w:rPr>
            </w:rPrChange>
          </w:rPr>
          <w:t xml:space="preserve">Méthode : </w:t>
        </w:r>
      </w:ins>
    </w:p>
    <w:p w14:paraId="26C0DB6B" w14:textId="7DEB7367" w:rsidR="00153225" w:rsidRDefault="00153225" w:rsidP="00153225">
      <w:pPr>
        <w:pStyle w:val="ListParagraph"/>
        <w:numPr>
          <w:ilvl w:val="0"/>
          <w:numId w:val="4"/>
        </w:numPr>
        <w:rPr>
          <w:ins w:id="70" w:author="Charles Vin" w:date="2021-10-27T13:35:00Z"/>
        </w:rPr>
      </w:pPr>
      <w:proofErr w:type="spellStart"/>
      <w:ins w:id="71" w:author="Charles Vin" w:date="2021-10-27T13:34:00Z">
        <w:r w:rsidRPr="00153225">
          <w:t>Subjects</w:t>
        </w:r>
        <w:proofErr w:type="spellEnd"/>
        <w:r w:rsidRPr="00153225">
          <w:t xml:space="preserve"> : charles</w:t>
        </w:r>
      </w:ins>
    </w:p>
    <w:p w14:paraId="2E0C24B6" w14:textId="78D2F954" w:rsidR="00A017B5" w:rsidRDefault="00DB5D92" w:rsidP="00A017B5">
      <w:pPr>
        <w:pStyle w:val="ListParagraph"/>
        <w:numPr>
          <w:ilvl w:val="1"/>
          <w:numId w:val="4"/>
        </w:numPr>
        <w:rPr>
          <w:ins w:id="72" w:author="Charles Vin" w:date="2021-10-27T13:36:00Z"/>
        </w:rPr>
      </w:pPr>
      <w:ins w:id="73" w:author="Charles Vin" w:date="2021-10-27T13:35:00Z">
        <w:r>
          <w:t xml:space="preserve">9 participants </w:t>
        </w:r>
      </w:ins>
    </w:p>
    <w:p w14:paraId="69EB981E" w14:textId="77777777" w:rsidR="00854C6B" w:rsidRDefault="00A017B5" w:rsidP="00A017B5">
      <w:pPr>
        <w:pStyle w:val="ListParagraph"/>
        <w:numPr>
          <w:ilvl w:val="1"/>
          <w:numId w:val="4"/>
        </w:numPr>
        <w:rPr>
          <w:ins w:id="74" w:author="Charles Vin" w:date="2021-10-27T13:36:00Z"/>
        </w:rPr>
      </w:pPr>
      <w:ins w:id="75" w:author="Charles Vin" w:date="2021-10-27T13:36:00Z">
        <w:r>
          <w:t>Non musiciens = aucun apprentissage musical</w:t>
        </w:r>
      </w:ins>
    </w:p>
    <w:p w14:paraId="50B3F2D7" w14:textId="01182BDA" w:rsidR="00A017B5" w:rsidRPr="00153225" w:rsidRDefault="00A4398E" w:rsidP="00A017B5">
      <w:pPr>
        <w:pStyle w:val="ListParagraph"/>
        <w:numPr>
          <w:ilvl w:val="1"/>
          <w:numId w:val="4"/>
        </w:numPr>
        <w:rPr>
          <w:ins w:id="76" w:author="Charles Vin" w:date="2021-10-27T13:34:00Z"/>
        </w:rPr>
        <w:pPrChange w:id="77" w:author="Charles Vin" w:date="2021-10-27T13:35:00Z">
          <w:pPr>
            <w:pStyle w:val="ListParagraph"/>
            <w:numPr>
              <w:numId w:val="4"/>
            </w:numPr>
            <w:ind w:hanging="360"/>
          </w:pPr>
        </w:pPrChange>
      </w:pPr>
      <w:ins w:id="78" w:author="Charles Vin" w:date="2021-10-27T13:37:00Z">
        <w:r w:rsidRPr="00A4398E">
          <w:t>Sans problème neurologique, psychiatrique, auditif, tous droitiers</w:t>
        </w:r>
      </w:ins>
      <w:ins w:id="79" w:author="Charles Vin" w:date="2021-10-27T13:36:00Z">
        <w:r w:rsidR="00A017B5">
          <w:t xml:space="preserve"> </w:t>
        </w:r>
      </w:ins>
    </w:p>
    <w:p w14:paraId="451996D0" w14:textId="3A25079C" w:rsidR="00153225" w:rsidRPr="0090443D" w:rsidRDefault="00DB5D92" w:rsidP="00A4398E">
      <w:pPr>
        <w:pStyle w:val="ListParagraph"/>
        <w:numPr>
          <w:ilvl w:val="0"/>
          <w:numId w:val="4"/>
        </w:numPr>
        <w:rPr>
          <w:ins w:id="80" w:author="Charles Vin" w:date="2021-10-27T13:34:00Z"/>
          <w:i/>
          <w:iCs/>
          <w:rPrChange w:id="81" w:author="Charles Vin" w:date="2021-10-27T14:19:00Z">
            <w:rPr>
              <w:ins w:id="82" w:author="Charles Vin" w:date="2021-10-27T13:34:00Z"/>
            </w:rPr>
          </w:rPrChange>
        </w:rPr>
      </w:pPr>
      <w:proofErr w:type="spellStart"/>
      <w:ins w:id="83" w:author="Charles Vin" w:date="2021-10-27T13:35:00Z">
        <w:r w:rsidRPr="0090443D">
          <w:rPr>
            <w:i/>
            <w:iCs/>
            <w:rPrChange w:id="84" w:author="Charles Vin" w:date="2021-10-27T14:19:00Z">
              <w:rPr/>
            </w:rPrChange>
          </w:rPr>
          <w:t>Stimulis</w:t>
        </w:r>
        <w:proofErr w:type="spellEnd"/>
        <w:r w:rsidRPr="0090443D">
          <w:rPr>
            <w:i/>
            <w:iCs/>
            <w:rPrChange w:id="85" w:author="Charles Vin" w:date="2021-10-27T14:19:00Z">
              <w:rPr/>
            </w:rPrChange>
          </w:rPr>
          <w:t xml:space="preserve"> auditif : </w:t>
        </w:r>
      </w:ins>
      <w:ins w:id="86" w:author="Charles Vin" w:date="2021-10-27T13:46:00Z">
        <w:r w:rsidR="00387DA5" w:rsidRPr="0090443D">
          <w:rPr>
            <w:i/>
            <w:iCs/>
            <w:rPrChange w:id="87" w:author="Charles Vin" w:date="2021-10-27T14:19:00Z">
              <w:rPr/>
            </w:rPrChange>
          </w:rPr>
          <w:t>Agnès</w:t>
        </w:r>
      </w:ins>
      <w:ins w:id="88" w:author="Charles Vin" w:date="2021-10-27T13:35:00Z">
        <w:r w:rsidRPr="0090443D">
          <w:rPr>
            <w:i/>
            <w:iCs/>
            <w:rPrChange w:id="89" w:author="Charles Vin" w:date="2021-10-27T14:19:00Z">
              <w:rPr/>
            </w:rPrChange>
          </w:rPr>
          <w:t xml:space="preserve"> </w:t>
        </w:r>
      </w:ins>
    </w:p>
    <w:p w14:paraId="6615FA93" w14:textId="76F23649" w:rsidR="004A6F2F" w:rsidRDefault="0065301E" w:rsidP="004A6F2F">
      <w:pPr>
        <w:pStyle w:val="ListParagraph"/>
        <w:numPr>
          <w:ilvl w:val="0"/>
          <w:numId w:val="4"/>
        </w:numPr>
        <w:rPr>
          <w:ins w:id="90" w:author="Charles Vin" w:date="2021-10-27T13:33:00Z"/>
        </w:rPr>
      </w:pPr>
      <w:ins w:id="91" w:author="Charles Vin" w:date="2021-10-27T12:44:00Z">
        <w:r>
          <w:t>Expérimental</w:t>
        </w:r>
      </w:ins>
      <w:ins w:id="92" w:author="Charles Vin" w:date="2021-10-27T12:42:00Z">
        <w:r w:rsidR="004A6F2F">
          <w:t xml:space="preserve"> design</w:t>
        </w:r>
      </w:ins>
      <w:ins w:id="93" w:author="Charles Vin" w:date="2021-10-27T12:45:00Z">
        <w:r w:rsidR="0056530B">
          <w:t> :</w:t>
        </w:r>
      </w:ins>
    </w:p>
    <w:p w14:paraId="737F1DBA" w14:textId="1D3D24BA" w:rsidR="001059CA" w:rsidRDefault="00A4398E" w:rsidP="00E216C0">
      <w:pPr>
        <w:pStyle w:val="ListParagraph"/>
        <w:numPr>
          <w:ilvl w:val="1"/>
          <w:numId w:val="4"/>
        </w:numPr>
        <w:rPr>
          <w:ins w:id="94" w:author="Charles Vin" w:date="2021-10-27T13:40:00Z"/>
        </w:rPr>
      </w:pPr>
      <w:ins w:id="95" w:author="Charles Vin" w:date="2021-10-27T13:37:00Z">
        <w:r w:rsidRPr="00153225">
          <w:t>Expérimental</w:t>
        </w:r>
      </w:ins>
      <w:ins w:id="96" w:author="Charles Vin" w:date="2021-10-27T13:33:00Z">
        <w:r w:rsidR="00153225" w:rsidRPr="00153225">
          <w:t xml:space="preserve"> training : </w:t>
        </w:r>
      </w:ins>
    </w:p>
    <w:p w14:paraId="4DB6BBBA" w14:textId="0DA1F7C1" w:rsidR="00E216C0" w:rsidRDefault="00E216C0" w:rsidP="00E216C0">
      <w:pPr>
        <w:pStyle w:val="ListParagraph"/>
        <w:numPr>
          <w:ilvl w:val="2"/>
          <w:numId w:val="4"/>
        </w:numPr>
        <w:rPr>
          <w:ins w:id="97" w:author="Charles Vin" w:date="2021-10-27T13:41:00Z"/>
        </w:rPr>
      </w:pPr>
      <w:ins w:id="98" w:author="Charles Vin" w:date="2021-10-27T13:40:00Z">
        <w:r>
          <w:t xml:space="preserve">Apprentissage à l’oreille -&gt; </w:t>
        </w:r>
      </w:ins>
      <w:ins w:id="99" w:author="Charles Vin" w:date="2021-10-27T13:41:00Z">
        <w:r w:rsidR="0015191D" w:rsidRPr="0015191D">
          <w:t>pas de signe</w:t>
        </w:r>
        <w:r w:rsidR="0015191D">
          <w:t>/</w:t>
        </w:r>
        <w:r w:rsidR="0015191D" w:rsidRPr="0015191D">
          <w:t>traduction visuomotrice</w:t>
        </w:r>
        <w:r w:rsidR="0015191D">
          <w:t xml:space="preserve"> </w:t>
        </w:r>
      </w:ins>
    </w:p>
    <w:p w14:paraId="19AA6096" w14:textId="659176FA" w:rsidR="0015191D" w:rsidRDefault="0015191D" w:rsidP="00E216C0">
      <w:pPr>
        <w:pStyle w:val="ListParagraph"/>
        <w:numPr>
          <w:ilvl w:val="2"/>
          <w:numId w:val="4"/>
        </w:numPr>
        <w:rPr>
          <w:ins w:id="100" w:author="Charles Vin" w:date="2021-10-27T13:33:00Z"/>
        </w:rPr>
        <w:pPrChange w:id="101" w:author="Charles Vin" w:date="2021-10-27T13:40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102" w:author="Charles Vin" w:date="2021-10-27T13:41:00Z">
        <w:r>
          <w:t xml:space="preserve">Position des doigts fixe </w:t>
        </w:r>
      </w:ins>
    </w:p>
    <w:p w14:paraId="3CF4F9BE" w14:textId="79D18D0A" w:rsidR="00153225" w:rsidRDefault="00C233F0" w:rsidP="00C233F0">
      <w:pPr>
        <w:pStyle w:val="ListParagraph"/>
        <w:numPr>
          <w:ilvl w:val="2"/>
          <w:numId w:val="4"/>
        </w:numPr>
        <w:rPr>
          <w:ins w:id="103" w:author="Charles Vin" w:date="2021-10-27T13:39:00Z"/>
        </w:rPr>
      </w:pPr>
      <w:ins w:id="104" w:author="Charles Vin" w:date="2021-10-27T13:38:00Z">
        <w:r>
          <w:t>1 session par jour</w:t>
        </w:r>
        <w:r w:rsidR="00CA757F">
          <w:t xml:space="preserve">, 5 jours </w:t>
        </w:r>
      </w:ins>
    </w:p>
    <w:p w14:paraId="7DE984AF" w14:textId="3FF19770" w:rsidR="001059CA" w:rsidRDefault="001059CA" w:rsidP="00C233F0">
      <w:pPr>
        <w:pStyle w:val="ListParagraph"/>
        <w:numPr>
          <w:ilvl w:val="2"/>
          <w:numId w:val="4"/>
        </w:numPr>
        <w:rPr>
          <w:ins w:id="105" w:author="Charles Vin" w:date="2021-10-27T13:40:00Z"/>
        </w:rPr>
      </w:pPr>
      <w:ins w:id="106" w:author="Charles Vin" w:date="2021-10-27T13:40:00Z">
        <w:r>
          <w:t xml:space="preserve">Session stop = plus d’erreur </w:t>
        </w:r>
      </w:ins>
    </w:p>
    <w:p w14:paraId="2CFB2F8E" w14:textId="3665BA76" w:rsidR="00E216C0" w:rsidRDefault="00453511" w:rsidP="002E4312">
      <w:pPr>
        <w:pStyle w:val="ListParagraph"/>
        <w:numPr>
          <w:ilvl w:val="2"/>
          <w:numId w:val="4"/>
        </w:numPr>
        <w:rPr>
          <w:ins w:id="107" w:author="Charles Vin" w:date="2021-10-27T12:47:00Z"/>
        </w:rPr>
        <w:pPrChange w:id="108" w:author="Charles Vin" w:date="2021-10-27T13:37:00Z">
          <w:pPr>
            <w:pStyle w:val="ListParagraph"/>
            <w:numPr>
              <w:numId w:val="4"/>
            </w:numPr>
            <w:ind w:hanging="360"/>
          </w:pPr>
        </w:pPrChange>
      </w:pPr>
      <w:ins w:id="109" w:author="Charles Vin" w:date="2021-10-27T13:39:00Z">
        <w:r>
          <w:t>Mesure leurs progression</w:t>
        </w:r>
      </w:ins>
    </w:p>
    <w:p w14:paraId="6997C13C" w14:textId="0C5DF062" w:rsidR="00EE55A9" w:rsidRDefault="00EF74CB" w:rsidP="00A86C0F">
      <w:pPr>
        <w:pStyle w:val="ListParagraph"/>
        <w:numPr>
          <w:ilvl w:val="1"/>
          <w:numId w:val="4"/>
        </w:numPr>
        <w:rPr>
          <w:ins w:id="110" w:author="Charles Vin" w:date="2021-10-27T13:43:00Z"/>
        </w:rPr>
      </w:pPr>
      <w:proofErr w:type="gramStart"/>
      <w:ins w:id="111" w:author="Charles Vin" w:date="2021-10-27T13:43:00Z">
        <w:r>
          <w:t>5</w:t>
        </w:r>
        <w:r w:rsidRPr="00EF74CB">
          <w:rPr>
            <w:vertAlign w:val="superscript"/>
            <w:rPrChange w:id="112" w:author="Charles Vin" w:date="2021-10-27T13:43:00Z">
              <w:rPr/>
            </w:rPrChange>
          </w:rPr>
          <w:t>ème</w:t>
        </w:r>
        <w:r>
          <w:t xml:space="preserve"> jours</w:t>
        </w:r>
        <w:proofErr w:type="gramEnd"/>
        <w:r>
          <w:t> :</w:t>
        </w:r>
      </w:ins>
      <w:ins w:id="113" w:author="Charles Vin" w:date="2021-10-27T17:43:00Z">
        <w:r w:rsidR="00702238">
          <w:tab/>
        </w:r>
      </w:ins>
      <w:ins w:id="114" w:author="Charles Vin" w:date="2021-10-27T17:56:00Z">
        <w:r w:rsidR="006E3893">
          <w:tab/>
        </w:r>
      </w:ins>
    </w:p>
    <w:p w14:paraId="695B40D2" w14:textId="0EA00A2D" w:rsidR="00EF74CB" w:rsidRDefault="005C2391" w:rsidP="00EF74CB">
      <w:pPr>
        <w:pStyle w:val="ListParagraph"/>
        <w:numPr>
          <w:ilvl w:val="2"/>
          <w:numId w:val="4"/>
        </w:numPr>
        <w:rPr>
          <w:ins w:id="115" w:author="Charles Vin" w:date="2021-10-27T13:43:00Z"/>
        </w:rPr>
      </w:pPr>
      <w:ins w:id="116" w:author="Charles Vin" w:date="2021-10-27T13:43:00Z">
        <w:r>
          <w:t xml:space="preserve">Scan IRMf </w:t>
        </w:r>
      </w:ins>
    </w:p>
    <w:p w14:paraId="2CB31D0B" w14:textId="7B9944A3" w:rsidR="005C2391" w:rsidRDefault="005C2391" w:rsidP="00EF74CB">
      <w:pPr>
        <w:pStyle w:val="ListParagraph"/>
        <w:numPr>
          <w:ilvl w:val="2"/>
          <w:numId w:val="4"/>
        </w:numPr>
        <w:rPr>
          <w:ins w:id="117" w:author="Charles Vin" w:date="2021-10-27T13:44:00Z"/>
        </w:rPr>
      </w:pPr>
      <w:ins w:id="118" w:author="Charles Vin" w:date="2021-10-27T13:44:00Z">
        <w:r>
          <w:t>Dans les 3 conditions :</w:t>
        </w:r>
      </w:ins>
    </w:p>
    <w:p w14:paraId="41EB0A6A" w14:textId="6E2D288B" w:rsidR="005C2391" w:rsidRDefault="005C2391" w:rsidP="005C2391">
      <w:pPr>
        <w:pStyle w:val="ListParagraph"/>
        <w:numPr>
          <w:ilvl w:val="3"/>
          <w:numId w:val="4"/>
        </w:numPr>
        <w:rPr>
          <w:ins w:id="119" w:author="Charles Vin" w:date="2021-10-27T13:44:00Z"/>
        </w:rPr>
      </w:pPr>
      <w:proofErr w:type="spellStart"/>
      <w:ins w:id="120" w:author="Charles Vin" w:date="2021-10-27T13:44:00Z">
        <w:r>
          <w:t>Trained</w:t>
        </w:r>
        <w:proofErr w:type="spellEnd"/>
        <w:r>
          <w:t xml:space="preserve"> music </w:t>
        </w:r>
      </w:ins>
    </w:p>
    <w:p w14:paraId="6EC6406B" w14:textId="77777777" w:rsidR="00D1169A" w:rsidRDefault="00D1169A" w:rsidP="00D1169A">
      <w:pPr>
        <w:pStyle w:val="ListParagraph"/>
        <w:numPr>
          <w:ilvl w:val="3"/>
          <w:numId w:val="4"/>
        </w:numPr>
        <w:rPr>
          <w:ins w:id="121" w:author="Charles Vin" w:date="2021-10-27T13:44:00Z"/>
        </w:rPr>
      </w:pPr>
      <w:proofErr w:type="spellStart"/>
      <w:ins w:id="122" w:author="Charles Vin" w:date="2021-10-27T13:44:00Z">
        <w:r>
          <w:t>Untrained</w:t>
        </w:r>
        <w:proofErr w:type="spellEnd"/>
        <w:r>
          <w:t xml:space="preserve"> </w:t>
        </w:r>
        <w:proofErr w:type="spellStart"/>
        <w:r>
          <w:t>different</w:t>
        </w:r>
        <w:proofErr w:type="spellEnd"/>
        <w:r>
          <w:t xml:space="preserve"> notes music  </w:t>
        </w:r>
      </w:ins>
    </w:p>
    <w:p w14:paraId="1E0327C8" w14:textId="56565FD0" w:rsidR="001B3F7C" w:rsidRPr="00387DA5" w:rsidRDefault="00D1169A" w:rsidP="00387DA5">
      <w:pPr>
        <w:pStyle w:val="ListParagraph"/>
        <w:numPr>
          <w:ilvl w:val="3"/>
          <w:numId w:val="4"/>
        </w:numPr>
        <w:rPr>
          <w:ins w:id="123" w:author="Charles Vin" w:date="2021-10-27T12:45:00Z"/>
        </w:rPr>
        <w:pPrChange w:id="124" w:author="Charles Vin" w:date="2021-10-27T13:45:00Z">
          <w:pPr>
            <w:pStyle w:val="ListParagraph"/>
            <w:numPr>
              <w:numId w:val="4"/>
            </w:numPr>
            <w:ind w:hanging="360"/>
          </w:pPr>
        </w:pPrChange>
      </w:pPr>
      <w:proofErr w:type="spellStart"/>
      <w:ins w:id="125" w:author="Charles Vin" w:date="2021-10-27T13:44:00Z">
        <w:r>
          <w:t>Untrained</w:t>
        </w:r>
        <w:proofErr w:type="spellEnd"/>
        <w:r>
          <w:t xml:space="preserve"> same notes music : même note pour composer la mélodie </w:t>
        </w:r>
      </w:ins>
    </w:p>
    <w:p w14:paraId="4120B6BA" w14:textId="0F1FF8E2" w:rsidR="0056530B" w:rsidRPr="0090443D" w:rsidRDefault="0056530B" w:rsidP="001059CA">
      <w:pPr>
        <w:pStyle w:val="ListParagraph"/>
        <w:numPr>
          <w:ilvl w:val="0"/>
          <w:numId w:val="4"/>
        </w:numPr>
        <w:rPr>
          <w:ins w:id="126" w:author="Charles Vin" w:date="2021-10-27T12:41:00Z"/>
          <w:i/>
          <w:iCs/>
          <w:lang w:val="en-US"/>
          <w:rPrChange w:id="127" w:author="Charles Vin" w:date="2021-10-27T14:19:00Z">
            <w:rPr>
              <w:ins w:id="128" w:author="Charles Vin" w:date="2021-10-27T12:41:00Z"/>
              <w:lang w:val="en-US"/>
            </w:rPr>
          </w:rPrChange>
        </w:rPr>
        <w:pPrChange w:id="129" w:author="Charles Vin" w:date="2021-10-27T13:39:00Z">
          <w:pPr/>
        </w:pPrChange>
      </w:pPr>
      <w:ins w:id="130" w:author="Charles Vin" w:date="2021-10-27T12:45:00Z">
        <w:r w:rsidRPr="0090443D">
          <w:rPr>
            <w:i/>
            <w:iCs/>
            <w:lang w:val="en-US"/>
            <w:rPrChange w:id="131" w:author="Charles Vin" w:date="2021-10-27T14:19:00Z">
              <w:rPr/>
            </w:rPrChange>
          </w:rPr>
          <w:t xml:space="preserve">A behavioral control task during FMRI </w:t>
        </w:r>
      </w:ins>
      <w:proofErr w:type="gramStart"/>
      <w:ins w:id="132" w:author="Charles Vin" w:date="2021-10-27T13:45:00Z">
        <w:r w:rsidR="00387DA5" w:rsidRPr="0090443D">
          <w:rPr>
            <w:i/>
            <w:iCs/>
            <w:lang w:val="en-US"/>
            <w:rPrChange w:id="133" w:author="Charles Vin" w:date="2021-10-27T14:19:00Z">
              <w:rPr>
                <w:lang w:val="en-US"/>
              </w:rPr>
            </w:rPrChange>
          </w:rPr>
          <w:t>procedure :</w:t>
        </w:r>
        <w:proofErr w:type="gramEnd"/>
        <w:r w:rsidR="00387DA5" w:rsidRPr="0090443D">
          <w:rPr>
            <w:i/>
            <w:iCs/>
            <w:lang w:val="en-US"/>
            <w:rPrChange w:id="134" w:author="Charles Vin" w:date="2021-10-27T14:19:00Z">
              <w:rPr>
                <w:lang w:val="en-US"/>
              </w:rPr>
            </w:rPrChange>
          </w:rPr>
          <w:t xml:space="preserve"> </w:t>
        </w:r>
      </w:ins>
      <w:ins w:id="135" w:author="Charles Vin" w:date="2021-10-27T13:46:00Z">
        <w:r w:rsidR="00387DA5" w:rsidRPr="0090443D">
          <w:rPr>
            <w:i/>
            <w:iCs/>
            <w:lang w:val="en-US"/>
            <w:rPrChange w:id="136" w:author="Charles Vin" w:date="2021-10-27T14:19:00Z">
              <w:rPr>
                <w:lang w:val="en-US"/>
              </w:rPr>
            </w:rPrChange>
          </w:rPr>
          <w:t>Agnès</w:t>
        </w:r>
      </w:ins>
      <w:ins w:id="137" w:author="Charles Vin" w:date="2021-10-27T12:48:00Z">
        <w:r w:rsidR="001B3F7C" w:rsidRPr="0090443D">
          <w:rPr>
            <w:i/>
            <w:iCs/>
            <w:lang w:val="en-US"/>
            <w:rPrChange w:id="138" w:author="Charles Vin" w:date="2021-10-27T14:19:00Z">
              <w:rPr>
                <w:lang w:val="en-US"/>
              </w:rPr>
            </w:rPrChange>
          </w:rPr>
          <w:t xml:space="preserve"> </w:t>
        </w:r>
      </w:ins>
    </w:p>
    <w:p w14:paraId="4E790308" w14:textId="1F419DAE" w:rsidR="00D14E9E" w:rsidRDefault="00D14E9E" w:rsidP="00D14E9E">
      <w:pPr>
        <w:rPr>
          <w:ins w:id="139" w:author="Charles Vin" w:date="2021-10-27T12:48:00Z"/>
        </w:rPr>
      </w:pPr>
      <w:ins w:id="140" w:author="Charles Vin" w:date="2021-10-27T12:41:00Z">
        <w:r w:rsidRPr="004A6F2F">
          <w:rPr>
            <w:rPrChange w:id="141" w:author="Charles Vin" w:date="2021-10-27T12:42:00Z">
              <w:rPr>
                <w:lang w:val="en-US"/>
              </w:rPr>
            </w:rPrChange>
          </w:rPr>
          <w:t>Résultats :</w:t>
        </w:r>
      </w:ins>
    </w:p>
    <w:p w14:paraId="56CF5134" w14:textId="16116628" w:rsidR="00265FA7" w:rsidRPr="0090443D" w:rsidRDefault="00265FA7" w:rsidP="00265FA7">
      <w:pPr>
        <w:pStyle w:val="ListParagraph"/>
        <w:numPr>
          <w:ilvl w:val="0"/>
          <w:numId w:val="4"/>
        </w:numPr>
        <w:rPr>
          <w:ins w:id="142" w:author="Charles Vin" w:date="2021-10-27T13:48:00Z"/>
          <w:i/>
          <w:iCs/>
          <w:lang w:val="en-US"/>
          <w:rPrChange w:id="143" w:author="Charles Vin" w:date="2021-10-27T14:19:00Z">
            <w:rPr>
              <w:ins w:id="144" w:author="Charles Vin" w:date="2021-10-27T13:48:00Z"/>
              <w:lang w:val="en-US"/>
            </w:rPr>
          </w:rPrChange>
        </w:rPr>
      </w:pPr>
      <w:ins w:id="145" w:author="Charles Vin" w:date="2021-10-27T13:49:00Z">
        <w:r w:rsidRPr="0090443D">
          <w:rPr>
            <w:i/>
            <w:iCs/>
            <w:lang w:val="en-US"/>
            <w:rPrChange w:id="146" w:author="Charles Vin" w:date="2021-10-27T14:19:00Z">
              <w:rPr>
                <w:lang w:val="en-US"/>
              </w:rPr>
            </w:rPrChange>
          </w:rPr>
          <w:t>Behavioral</w:t>
        </w:r>
      </w:ins>
      <w:ins w:id="147" w:author="Charles Vin" w:date="2021-10-27T13:48:00Z">
        <w:r w:rsidRPr="0090443D">
          <w:rPr>
            <w:i/>
            <w:iCs/>
            <w:lang w:val="en-US"/>
            <w:rPrChange w:id="148" w:author="Charles Vin" w:date="2021-10-27T14:19:00Z">
              <w:rPr>
                <w:lang w:val="en-US"/>
              </w:rPr>
            </w:rPrChange>
          </w:rPr>
          <w:t xml:space="preserve"> control during </w:t>
        </w:r>
        <w:r w:rsidRPr="0090443D">
          <w:rPr>
            <w:i/>
            <w:iCs/>
            <w:lang w:val="en-US"/>
            <w:rPrChange w:id="149" w:author="Charles Vin" w:date="2021-10-27T14:19:00Z">
              <w:rPr>
                <w:lang w:val="en-US"/>
              </w:rPr>
            </w:rPrChange>
          </w:rPr>
          <w:t>FMRI:</w:t>
        </w:r>
        <w:r w:rsidRPr="0090443D">
          <w:rPr>
            <w:i/>
            <w:iCs/>
            <w:lang w:val="en-US"/>
            <w:rPrChange w:id="150" w:author="Charles Vin" w:date="2021-10-27T14:19:00Z">
              <w:rPr>
                <w:lang w:val="en-US"/>
              </w:rPr>
            </w:rPrChange>
          </w:rPr>
          <w:t xml:space="preserve"> Agnès </w:t>
        </w:r>
      </w:ins>
    </w:p>
    <w:p w14:paraId="6A6B2596" w14:textId="77777777" w:rsidR="00265FA7" w:rsidRPr="0090443D" w:rsidRDefault="00265FA7" w:rsidP="00265FA7">
      <w:pPr>
        <w:pStyle w:val="ListParagraph"/>
        <w:numPr>
          <w:ilvl w:val="1"/>
          <w:numId w:val="4"/>
        </w:numPr>
        <w:rPr>
          <w:ins w:id="151" w:author="Charles Vin" w:date="2021-10-27T13:48:00Z"/>
          <w:i/>
          <w:iCs/>
          <w:lang w:val="en-US"/>
          <w:rPrChange w:id="152" w:author="Charles Vin" w:date="2021-10-27T14:19:00Z">
            <w:rPr>
              <w:ins w:id="153" w:author="Charles Vin" w:date="2021-10-27T13:48:00Z"/>
              <w:lang w:val="en-US"/>
            </w:rPr>
          </w:rPrChange>
        </w:rPr>
        <w:pPrChange w:id="154" w:author="Charles Vin" w:date="2021-10-27T13:48:00Z">
          <w:pPr>
            <w:pStyle w:val="ListParagraph"/>
            <w:numPr>
              <w:numId w:val="4"/>
            </w:numPr>
            <w:ind w:hanging="360"/>
          </w:pPr>
        </w:pPrChange>
      </w:pPr>
      <w:ins w:id="155" w:author="Charles Vin" w:date="2021-10-27T13:48:00Z">
        <w:r w:rsidRPr="0090443D">
          <w:rPr>
            <w:i/>
            <w:iCs/>
            <w:lang w:val="en-US"/>
            <w:rPrChange w:id="156" w:author="Charles Vin" w:date="2021-10-27T14:19:00Z">
              <w:rPr>
                <w:lang w:val="en-US"/>
              </w:rPr>
            </w:rPrChange>
          </w:rPr>
          <w:t xml:space="preserve">Une phrase </w:t>
        </w:r>
      </w:ins>
    </w:p>
    <w:p w14:paraId="334AE544" w14:textId="3CC69690" w:rsidR="001B3F7C" w:rsidRPr="0090443D" w:rsidRDefault="00C85A80" w:rsidP="001B3F7C">
      <w:pPr>
        <w:pStyle w:val="ListParagraph"/>
        <w:numPr>
          <w:ilvl w:val="0"/>
          <w:numId w:val="4"/>
        </w:numPr>
        <w:rPr>
          <w:ins w:id="157" w:author="Charles Vin" w:date="2021-10-27T12:50:00Z"/>
          <w:i/>
          <w:iCs/>
          <w:lang w:val="en-US"/>
          <w:rPrChange w:id="158" w:author="Charles Vin" w:date="2021-10-27T14:19:00Z">
            <w:rPr>
              <w:ins w:id="159" w:author="Charles Vin" w:date="2021-10-27T12:50:00Z"/>
              <w:lang w:val="en-US"/>
            </w:rPr>
          </w:rPrChange>
        </w:rPr>
      </w:pPr>
      <w:ins w:id="160" w:author="Charles Vin" w:date="2021-10-27T12:50:00Z">
        <w:r w:rsidRPr="0090443D">
          <w:rPr>
            <w:i/>
            <w:iCs/>
            <w:lang w:val="en-US"/>
            <w:rPrChange w:id="161" w:author="Charles Vin" w:date="2021-10-27T14:19:00Z">
              <w:rPr/>
            </w:rPrChange>
          </w:rPr>
          <w:t xml:space="preserve">Action-sound </w:t>
        </w:r>
      </w:ins>
      <w:ins w:id="162" w:author="Charles Vin" w:date="2021-10-27T13:48:00Z">
        <w:r w:rsidR="00265FA7" w:rsidRPr="0090443D">
          <w:rPr>
            <w:i/>
            <w:iCs/>
            <w:lang w:val="en-US"/>
            <w:rPrChange w:id="163" w:author="Charles Vin" w:date="2021-10-27T14:19:00Z">
              <w:rPr>
                <w:lang w:val="en-US"/>
              </w:rPr>
            </w:rPrChange>
          </w:rPr>
          <w:t>training:</w:t>
        </w:r>
      </w:ins>
      <w:ins w:id="164" w:author="Charles Vin" w:date="2021-10-27T12:50:00Z">
        <w:r w:rsidRPr="0090443D">
          <w:rPr>
            <w:i/>
            <w:iCs/>
            <w:lang w:val="en-US"/>
            <w:rPrChange w:id="165" w:author="Charles Vin" w:date="2021-10-27T14:19:00Z">
              <w:rPr/>
            </w:rPrChange>
          </w:rPr>
          <w:t xml:space="preserve"> learning the musical </w:t>
        </w:r>
      </w:ins>
      <w:ins w:id="166" w:author="Charles Vin" w:date="2021-10-27T13:49:00Z">
        <w:r w:rsidR="00265FA7" w:rsidRPr="0090443D">
          <w:rPr>
            <w:i/>
            <w:iCs/>
            <w:lang w:val="en-US"/>
            <w:rPrChange w:id="167" w:author="Charles Vin" w:date="2021-10-27T14:19:00Z">
              <w:rPr>
                <w:lang w:val="en-US"/>
              </w:rPr>
            </w:rPrChange>
          </w:rPr>
          <w:t>piece:</w:t>
        </w:r>
      </w:ins>
      <w:ins w:id="168" w:author="Charles Vin" w:date="2021-10-27T12:51:00Z">
        <w:r w:rsidR="00F415A5" w:rsidRPr="0090443D">
          <w:rPr>
            <w:i/>
            <w:iCs/>
            <w:lang w:val="en-US"/>
            <w:rPrChange w:id="169" w:author="Charles Vin" w:date="2021-10-27T14:19:00Z">
              <w:rPr>
                <w:lang w:val="en-US"/>
              </w:rPr>
            </w:rPrChange>
          </w:rPr>
          <w:t xml:space="preserve"> </w:t>
        </w:r>
      </w:ins>
      <w:ins w:id="170" w:author="Charles Vin" w:date="2021-10-27T13:46:00Z">
        <w:r w:rsidR="00387DA5" w:rsidRPr="0090443D">
          <w:rPr>
            <w:i/>
            <w:iCs/>
            <w:lang w:val="en-US"/>
            <w:rPrChange w:id="171" w:author="Charles Vin" w:date="2021-10-27T14:19:00Z">
              <w:rPr>
                <w:lang w:val="en-US"/>
              </w:rPr>
            </w:rPrChange>
          </w:rPr>
          <w:t>Agnès</w:t>
        </w:r>
      </w:ins>
      <w:ins w:id="172" w:author="Charles Vin" w:date="2021-10-27T12:51:00Z">
        <w:r w:rsidR="00F415A5" w:rsidRPr="0090443D">
          <w:rPr>
            <w:i/>
            <w:iCs/>
            <w:lang w:val="en-US"/>
            <w:rPrChange w:id="173" w:author="Charles Vin" w:date="2021-10-27T14:19:00Z">
              <w:rPr>
                <w:lang w:val="en-US"/>
              </w:rPr>
            </w:rPrChange>
          </w:rPr>
          <w:t xml:space="preserve"> </w:t>
        </w:r>
      </w:ins>
    </w:p>
    <w:p w14:paraId="6CE12C4D" w14:textId="331AB07E" w:rsidR="00C85A80" w:rsidRPr="0090443D" w:rsidRDefault="00C85A80" w:rsidP="00C85A80">
      <w:pPr>
        <w:pStyle w:val="ListParagraph"/>
        <w:numPr>
          <w:ilvl w:val="1"/>
          <w:numId w:val="4"/>
        </w:numPr>
        <w:rPr>
          <w:ins w:id="174" w:author="Charles Vin" w:date="2021-10-27T12:50:00Z"/>
          <w:i/>
          <w:iCs/>
          <w:lang w:val="en-US"/>
          <w:rPrChange w:id="175" w:author="Charles Vin" w:date="2021-10-27T14:19:00Z">
            <w:rPr>
              <w:ins w:id="176" w:author="Charles Vin" w:date="2021-10-27T12:50:00Z"/>
              <w:lang w:val="en-US"/>
            </w:rPr>
          </w:rPrChange>
        </w:rPr>
      </w:pPr>
      <w:ins w:id="177" w:author="Charles Vin" w:date="2021-10-27T12:50:00Z">
        <w:r w:rsidRPr="0090443D">
          <w:rPr>
            <w:i/>
            <w:iCs/>
            <w:lang w:val="en-US"/>
            <w:rPrChange w:id="178" w:author="Charles Vin" w:date="2021-10-27T14:19:00Z">
              <w:rPr>
                <w:lang w:val="en-US"/>
              </w:rPr>
            </w:rPrChange>
          </w:rPr>
          <w:t xml:space="preserve">Une phrase </w:t>
        </w:r>
      </w:ins>
    </w:p>
    <w:p w14:paraId="5A40695E" w14:textId="6E11DC32" w:rsidR="00F415A5" w:rsidRDefault="00EF17AA" w:rsidP="00F415A5">
      <w:pPr>
        <w:pStyle w:val="ListParagraph"/>
        <w:numPr>
          <w:ilvl w:val="0"/>
          <w:numId w:val="4"/>
        </w:numPr>
        <w:rPr>
          <w:ins w:id="179" w:author="Charles Vin" w:date="2021-10-27T18:09:00Z"/>
          <w:lang w:val="en-US"/>
        </w:rPr>
      </w:pPr>
      <w:ins w:id="180" w:author="Charles Vin" w:date="2021-10-27T12:51:00Z">
        <w:r w:rsidRPr="00EF17AA">
          <w:rPr>
            <w:lang w:val="en-US"/>
          </w:rPr>
          <w:t xml:space="preserve">Contrasting </w:t>
        </w:r>
        <w:r w:rsidRPr="00265FA7">
          <w:rPr>
            <w:b/>
            <w:bCs/>
            <w:lang w:val="en-US"/>
            <w:rPrChange w:id="181" w:author="Charles Vin" w:date="2021-10-27T13:49:00Z">
              <w:rPr>
                <w:lang w:val="en-US"/>
              </w:rPr>
            </w:rPrChange>
          </w:rPr>
          <w:t>trained music</w:t>
        </w:r>
        <w:r w:rsidRPr="00EF17AA">
          <w:rPr>
            <w:lang w:val="en-US"/>
          </w:rPr>
          <w:t xml:space="preserve"> vs </w:t>
        </w:r>
        <w:r w:rsidRPr="00265FA7">
          <w:rPr>
            <w:b/>
            <w:bCs/>
            <w:lang w:val="en-US"/>
            <w:rPrChange w:id="182" w:author="Charles Vin" w:date="2021-10-27T13:49:00Z">
              <w:rPr>
                <w:lang w:val="en-US"/>
              </w:rPr>
            </w:rPrChange>
          </w:rPr>
          <w:t>untrained different notes</w:t>
        </w:r>
        <w:r w:rsidRPr="00EF17AA">
          <w:rPr>
            <w:lang w:val="en-US"/>
          </w:rPr>
          <w:t xml:space="preserve"> </w:t>
        </w:r>
      </w:ins>
      <w:ins w:id="183" w:author="Charles Vin" w:date="2021-10-27T13:49:00Z">
        <w:r w:rsidR="00265FA7" w:rsidRPr="00EF17AA">
          <w:rPr>
            <w:lang w:val="en-US"/>
          </w:rPr>
          <w:t>music</w:t>
        </w:r>
        <w:r w:rsidR="00265FA7">
          <w:rPr>
            <w:lang w:val="en-US"/>
          </w:rPr>
          <w:t>:</w:t>
        </w:r>
      </w:ins>
      <w:ins w:id="184" w:author="Charles Vin" w:date="2021-10-27T12:51:00Z">
        <w:r>
          <w:rPr>
            <w:lang w:val="en-US"/>
          </w:rPr>
          <w:t xml:space="preserve"> charles </w:t>
        </w:r>
      </w:ins>
      <w:ins w:id="185" w:author="Charles Vin" w:date="2021-10-27T13:46:00Z">
        <w:r w:rsidR="005C52EA">
          <w:rPr>
            <w:lang w:val="en-US"/>
          </w:rPr>
          <w:t xml:space="preserve">FIG 3 </w:t>
        </w:r>
      </w:ins>
    </w:p>
    <w:p w14:paraId="3E394F78" w14:textId="12B260E4" w:rsidR="003456BA" w:rsidRDefault="003456BA" w:rsidP="003456BA">
      <w:pPr>
        <w:pStyle w:val="ListParagraph"/>
        <w:numPr>
          <w:ilvl w:val="1"/>
          <w:numId w:val="4"/>
        </w:numPr>
        <w:rPr>
          <w:ins w:id="186" w:author="Charles Vin" w:date="2021-10-27T13:46:00Z"/>
          <w:lang w:val="en-US"/>
        </w:rPr>
        <w:pPrChange w:id="187" w:author="Charles Vin" w:date="2021-10-27T18:09:00Z">
          <w:pPr>
            <w:pStyle w:val="ListParagraph"/>
            <w:numPr>
              <w:numId w:val="4"/>
            </w:numPr>
            <w:ind w:hanging="360"/>
          </w:pPr>
        </w:pPrChange>
      </w:pPr>
      <w:ins w:id="188" w:author="Charles Vin" w:date="2021-10-27T18:09:00Z">
        <w:r>
          <w:rPr>
            <w:lang w:val="en-US"/>
          </w:rPr>
          <w:t xml:space="preserve">EXPLIQUER LA FIGURE </w:t>
        </w:r>
      </w:ins>
    </w:p>
    <w:p w14:paraId="7E8D6554" w14:textId="0C3034EB" w:rsidR="00387DA5" w:rsidRDefault="00651BAC" w:rsidP="00387DA5">
      <w:pPr>
        <w:pStyle w:val="ListParagraph"/>
        <w:numPr>
          <w:ilvl w:val="1"/>
          <w:numId w:val="4"/>
        </w:numPr>
        <w:rPr>
          <w:ins w:id="189" w:author="Charles Vin" w:date="2021-10-27T14:14:00Z"/>
        </w:rPr>
      </w:pPr>
      <w:proofErr w:type="spellStart"/>
      <w:ins w:id="190" w:author="Charles Vin" w:date="2021-10-27T14:00:00Z">
        <w:r w:rsidRPr="00105FB8">
          <w:rPr>
            <w:rPrChange w:id="191" w:author="Charles Vin" w:date="2021-10-27T14:13:00Z">
              <w:rPr>
                <w:lang w:val="en-US"/>
              </w:rPr>
            </w:rPrChange>
          </w:rPr>
          <w:t>Trained</w:t>
        </w:r>
        <w:proofErr w:type="spellEnd"/>
        <w:r w:rsidRPr="00105FB8">
          <w:rPr>
            <w:rPrChange w:id="192" w:author="Charles Vin" w:date="2021-10-27T14:13:00Z">
              <w:rPr>
                <w:lang w:val="en-US"/>
              </w:rPr>
            </w:rPrChange>
          </w:rPr>
          <w:t xml:space="preserve"> music -&gt; </w:t>
        </w:r>
      </w:ins>
      <w:proofErr w:type="gramStart"/>
      <w:ins w:id="193" w:author="Charles Vin" w:date="2021-10-27T14:18:00Z">
        <w:r w:rsidR="0022594D" w:rsidRPr="0022594D">
          <w:t>région</w:t>
        </w:r>
      </w:ins>
      <w:ins w:id="194" w:author="Charles Vin" w:date="2021-10-27T14:10:00Z">
        <w:r w:rsidR="00A53F0E" w:rsidRPr="00105FB8">
          <w:rPr>
            <w:rPrChange w:id="195" w:author="Charles Vin" w:date="2021-10-27T14:13:00Z">
              <w:rPr>
                <w:lang w:val="en-US"/>
              </w:rPr>
            </w:rPrChange>
          </w:rPr>
          <w:t xml:space="preserve"> prémoteur</w:t>
        </w:r>
      </w:ins>
      <w:proofErr w:type="gramEnd"/>
      <w:ins w:id="196" w:author="Charles Vin" w:date="2021-10-27T14:13:00Z">
        <w:r w:rsidR="005603A3" w:rsidRPr="00105FB8">
          <w:rPr>
            <w:rPrChange w:id="197" w:author="Charles Vin" w:date="2021-10-27T14:13:00Z">
              <w:rPr>
                <w:lang w:val="en-US"/>
              </w:rPr>
            </w:rPrChange>
          </w:rPr>
          <w:t xml:space="preserve"> + </w:t>
        </w:r>
        <w:r w:rsidR="00105FB8" w:rsidRPr="00105FB8">
          <w:rPr>
            <w:rPrChange w:id="198" w:author="Charles Vin" w:date="2021-10-27T14:13:00Z">
              <w:rPr>
                <w:lang w:val="en-US"/>
              </w:rPr>
            </w:rPrChange>
          </w:rPr>
          <w:t xml:space="preserve">aire de </w:t>
        </w:r>
      </w:ins>
      <w:ins w:id="199" w:author="Charles Vin" w:date="2021-10-27T14:18:00Z">
        <w:r w:rsidR="0022594D">
          <w:t>Broca</w:t>
        </w:r>
      </w:ins>
      <w:ins w:id="200" w:author="Charles Vin" w:date="2021-10-27T14:13:00Z">
        <w:r w:rsidR="00105FB8">
          <w:t xml:space="preserve"> + GFI</w:t>
        </w:r>
      </w:ins>
    </w:p>
    <w:p w14:paraId="5D140552" w14:textId="7F89892F" w:rsidR="00105FB8" w:rsidRDefault="00105FB8" w:rsidP="00387DA5">
      <w:pPr>
        <w:pStyle w:val="ListParagraph"/>
        <w:numPr>
          <w:ilvl w:val="1"/>
          <w:numId w:val="4"/>
        </w:numPr>
        <w:rPr>
          <w:ins w:id="201" w:author="Charles Vin" w:date="2021-10-27T14:14:00Z"/>
        </w:rPr>
      </w:pPr>
      <w:ins w:id="202" w:author="Charles Vin" w:date="2021-10-27T14:14:00Z">
        <w:r>
          <w:t xml:space="preserve">Pas dans l’autre condition </w:t>
        </w:r>
      </w:ins>
    </w:p>
    <w:p w14:paraId="5A60C855" w14:textId="2C8D39B3" w:rsidR="00105FB8" w:rsidRDefault="00105FB8" w:rsidP="00387DA5">
      <w:pPr>
        <w:pStyle w:val="ListParagraph"/>
        <w:numPr>
          <w:ilvl w:val="1"/>
          <w:numId w:val="4"/>
        </w:numPr>
        <w:rPr>
          <w:ins w:id="203" w:author="Charles Vin" w:date="2021-10-27T14:14:00Z"/>
        </w:rPr>
      </w:pPr>
      <w:ins w:id="204" w:author="Charles Vin" w:date="2021-10-27T14:14:00Z">
        <w:r>
          <w:t>Montrer la figure</w:t>
        </w:r>
      </w:ins>
    </w:p>
    <w:p w14:paraId="40EB5248" w14:textId="565BB06B" w:rsidR="006D0DC0" w:rsidRPr="00105FB8" w:rsidRDefault="006D0DC0" w:rsidP="00387DA5">
      <w:pPr>
        <w:pStyle w:val="ListParagraph"/>
        <w:numPr>
          <w:ilvl w:val="1"/>
          <w:numId w:val="4"/>
        </w:numPr>
        <w:rPr>
          <w:ins w:id="205" w:author="Charles Vin" w:date="2021-10-27T12:51:00Z"/>
          <w:rPrChange w:id="206" w:author="Charles Vin" w:date="2021-10-27T14:13:00Z">
            <w:rPr>
              <w:ins w:id="207" w:author="Charles Vin" w:date="2021-10-27T12:51:00Z"/>
              <w:lang w:val="en-US"/>
            </w:rPr>
          </w:rPrChange>
        </w:rPr>
        <w:pPrChange w:id="208" w:author="Charles Vin" w:date="2021-10-27T13:46:00Z">
          <w:pPr>
            <w:pStyle w:val="ListParagraph"/>
            <w:numPr>
              <w:numId w:val="4"/>
            </w:numPr>
            <w:ind w:hanging="360"/>
          </w:pPr>
        </w:pPrChange>
      </w:pPr>
      <w:ins w:id="209" w:author="Charles Vin" w:date="2021-10-27T14:14:00Z">
        <w:r>
          <w:t xml:space="preserve">Pas d’activation du cortex moteur primaire -&gt; Pas de mouvement des doigts confirmé </w:t>
        </w:r>
      </w:ins>
    </w:p>
    <w:p w14:paraId="2C36CF74" w14:textId="699F697F" w:rsidR="00EF17AA" w:rsidRDefault="00EF17AA" w:rsidP="00F415A5">
      <w:pPr>
        <w:pStyle w:val="ListParagraph"/>
        <w:numPr>
          <w:ilvl w:val="0"/>
          <w:numId w:val="4"/>
        </w:numPr>
        <w:rPr>
          <w:ins w:id="210" w:author="Charles Vin" w:date="2021-10-27T13:46:00Z"/>
          <w:lang w:val="en-US"/>
        </w:rPr>
      </w:pPr>
      <w:ins w:id="211" w:author="Charles Vin" w:date="2021-10-27T12:51:00Z">
        <w:r w:rsidRPr="00EF17AA">
          <w:rPr>
            <w:lang w:val="en-US"/>
          </w:rPr>
          <w:t xml:space="preserve">Contrasting </w:t>
        </w:r>
        <w:r w:rsidRPr="00AD0E43">
          <w:rPr>
            <w:b/>
            <w:bCs/>
            <w:lang w:val="en-US"/>
            <w:rPrChange w:id="212" w:author="Charles Vin" w:date="2021-10-27T13:50:00Z">
              <w:rPr>
                <w:lang w:val="en-US"/>
              </w:rPr>
            </w:rPrChange>
          </w:rPr>
          <w:t>trained-music</w:t>
        </w:r>
        <w:r w:rsidRPr="00EF17AA">
          <w:rPr>
            <w:lang w:val="en-US"/>
          </w:rPr>
          <w:t xml:space="preserve"> versus </w:t>
        </w:r>
        <w:r w:rsidRPr="00AD0E43">
          <w:rPr>
            <w:b/>
            <w:bCs/>
            <w:lang w:val="en-US"/>
            <w:rPrChange w:id="213" w:author="Charles Vin" w:date="2021-10-27T13:50:00Z">
              <w:rPr>
                <w:lang w:val="en-US"/>
              </w:rPr>
            </w:rPrChange>
          </w:rPr>
          <w:t>untrained-same-notes-</w:t>
        </w:r>
      </w:ins>
      <w:ins w:id="214" w:author="Charles Vin" w:date="2021-10-27T13:49:00Z">
        <w:r w:rsidR="00265FA7" w:rsidRPr="00AD0E43">
          <w:rPr>
            <w:b/>
            <w:bCs/>
            <w:lang w:val="en-US"/>
            <w:rPrChange w:id="215" w:author="Charles Vin" w:date="2021-10-27T13:50:00Z">
              <w:rPr>
                <w:lang w:val="en-US"/>
              </w:rPr>
            </w:rPrChange>
          </w:rPr>
          <w:t>music</w:t>
        </w:r>
        <w:r w:rsidR="00265FA7">
          <w:rPr>
            <w:lang w:val="en-US"/>
          </w:rPr>
          <w:t>:</w:t>
        </w:r>
      </w:ins>
      <w:ins w:id="216" w:author="Charles Vin" w:date="2021-10-27T12:51:00Z">
        <w:r>
          <w:rPr>
            <w:lang w:val="en-US"/>
          </w:rPr>
          <w:t xml:space="preserve"> charles</w:t>
        </w:r>
      </w:ins>
    </w:p>
    <w:p w14:paraId="2D004305" w14:textId="3CD9709D" w:rsidR="00387DA5" w:rsidRPr="00D76DC9" w:rsidRDefault="007A167F" w:rsidP="00387DA5">
      <w:pPr>
        <w:pStyle w:val="ListParagraph"/>
        <w:numPr>
          <w:ilvl w:val="1"/>
          <w:numId w:val="4"/>
        </w:numPr>
        <w:rPr>
          <w:ins w:id="217" w:author="Charles Vin" w:date="2021-10-27T14:17:00Z"/>
          <w:rPrChange w:id="218" w:author="Charles Vin" w:date="2021-10-27T14:17:00Z">
            <w:rPr>
              <w:ins w:id="219" w:author="Charles Vin" w:date="2021-10-27T14:17:00Z"/>
              <w:lang w:val="en-US"/>
            </w:rPr>
          </w:rPrChange>
        </w:rPr>
      </w:pPr>
      <w:proofErr w:type="spellStart"/>
      <w:ins w:id="220" w:author="Charles Vin" w:date="2021-10-27T14:16:00Z">
        <w:r w:rsidRPr="00D76DC9">
          <w:rPr>
            <w:rPrChange w:id="221" w:author="Charles Vin" w:date="2021-10-27T14:17:00Z">
              <w:rPr>
                <w:lang w:val="en-US"/>
              </w:rPr>
            </w:rPrChange>
          </w:rPr>
          <w:lastRenderedPageBreak/>
          <w:t>Trained</w:t>
        </w:r>
        <w:proofErr w:type="spellEnd"/>
        <w:r w:rsidRPr="00D76DC9">
          <w:rPr>
            <w:rPrChange w:id="222" w:author="Charles Vin" w:date="2021-10-27T14:17:00Z">
              <w:rPr>
                <w:lang w:val="en-US"/>
              </w:rPr>
            </w:rPrChange>
          </w:rPr>
          <w:t xml:space="preserve"> music -&gt; </w:t>
        </w:r>
      </w:ins>
      <w:ins w:id="223" w:author="Charles Vin" w:date="2021-10-27T14:17:00Z">
        <w:r w:rsidR="00D76DC9" w:rsidRPr="00D76DC9">
          <w:rPr>
            <w:rPrChange w:id="224" w:author="Charles Vin" w:date="2021-10-27T14:17:00Z">
              <w:rPr>
                <w:lang w:val="en-US"/>
              </w:rPr>
            </w:rPrChange>
          </w:rPr>
          <w:t xml:space="preserve">cortex prémoteur postérieur </w:t>
        </w:r>
        <w:r w:rsidR="00D76DC9">
          <w:t xml:space="preserve">gauche </w:t>
        </w:r>
      </w:ins>
      <w:ins w:id="225" w:author="Charles Vin" w:date="2021-10-27T14:16:00Z">
        <w:r w:rsidR="00BE6922" w:rsidRPr="00D76DC9">
          <w:rPr>
            <w:rPrChange w:id="226" w:author="Charles Vin" w:date="2021-10-27T14:17:00Z">
              <w:rPr>
                <w:lang w:val="en-US"/>
              </w:rPr>
            </w:rPrChange>
          </w:rPr>
          <w:t xml:space="preserve">IFG gauche </w:t>
        </w:r>
        <w:r w:rsidRPr="00D76DC9">
          <w:rPr>
            <w:rPrChange w:id="227" w:author="Charles Vin" w:date="2021-10-27T14:17:00Z">
              <w:rPr>
                <w:lang w:val="en-US"/>
              </w:rPr>
            </w:rPrChange>
          </w:rPr>
          <w:t>(p=0.001)</w:t>
        </w:r>
      </w:ins>
    </w:p>
    <w:p w14:paraId="2D8F5566" w14:textId="59ECE596" w:rsidR="00DB6CCE" w:rsidRDefault="0090443D" w:rsidP="00387DA5">
      <w:pPr>
        <w:pStyle w:val="ListParagraph"/>
        <w:numPr>
          <w:ilvl w:val="1"/>
          <w:numId w:val="4"/>
        </w:numPr>
        <w:rPr>
          <w:ins w:id="228" w:author="Charles Vin" w:date="2021-10-27T19:17:00Z"/>
        </w:rPr>
      </w:pPr>
      <w:ins w:id="229" w:author="Charles Vin" w:date="2021-10-27T14:18:00Z">
        <w:r w:rsidRPr="0090443D">
          <w:rPr>
            <w:rPrChange w:id="230" w:author="Charles Vin" w:date="2021-10-27T14:19:00Z">
              <w:rPr>
                <w:lang w:val="en-US"/>
              </w:rPr>
            </w:rPrChange>
          </w:rPr>
          <w:t xml:space="preserve">IFG droite -&gt; </w:t>
        </w:r>
      </w:ins>
      <w:ins w:id="231" w:author="Charles Vin" w:date="2021-10-27T14:17:00Z">
        <w:r w:rsidR="00DB6CCE" w:rsidRPr="0090443D">
          <w:rPr>
            <w:rPrChange w:id="232" w:author="Charles Vin" w:date="2021-10-27T14:19:00Z">
              <w:rPr>
                <w:lang w:val="en-US"/>
              </w:rPr>
            </w:rPrChange>
          </w:rPr>
          <w:t xml:space="preserve">Pas d’effet </w:t>
        </w:r>
      </w:ins>
      <w:ins w:id="233" w:author="Charles Vin" w:date="2021-10-27T14:19:00Z">
        <w:r w:rsidRPr="0090443D">
          <w:rPr>
            <w:rPrChange w:id="234" w:author="Charles Vin" w:date="2021-10-27T14:19:00Z">
              <w:rPr>
                <w:lang w:val="en-US"/>
              </w:rPr>
            </w:rPrChange>
          </w:rPr>
          <w:t>p</w:t>
        </w:r>
        <w:r>
          <w:t>=1</w:t>
        </w:r>
      </w:ins>
    </w:p>
    <w:p w14:paraId="70309A15" w14:textId="46779982" w:rsidR="00C45BAA" w:rsidRPr="0090443D" w:rsidRDefault="00D14B95" w:rsidP="00387DA5">
      <w:pPr>
        <w:pStyle w:val="ListParagraph"/>
        <w:numPr>
          <w:ilvl w:val="1"/>
          <w:numId w:val="4"/>
        </w:numPr>
        <w:rPr>
          <w:ins w:id="235" w:author="Charles Vin" w:date="2021-10-27T12:41:00Z"/>
          <w:rPrChange w:id="236" w:author="Charles Vin" w:date="2021-10-27T14:19:00Z">
            <w:rPr>
              <w:ins w:id="237" w:author="Charles Vin" w:date="2021-10-27T12:41:00Z"/>
              <w:lang w:val="en-US"/>
            </w:rPr>
          </w:rPrChange>
        </w:rPr>
        <w:pPrChange w:id="238" w:author="Charles Vin" w:date="2021-10-27T13:46:00Z">
          <w:pPr/>
        </w:pPrChange>
      </w:pPr>
      <w:ins w:id="239" w:author="Charles Vin" w:date="2021-10-27T19:18:00Z">
        <w:r>
          <w:t xml:space="preserve">Quelque régions </w:t>
        </w:r>
        <w:r w:rsidR="004B5AC9">
          <w:t xml:space="preserve">prémotrice et pariétales active bilatéralement </w:t>
        </w:r>
      </w:ins>
    </w:p>
    <w:p w14:paraId="7513D234" w14:textId="0CCC68F8" w:rsidR="00D14E9E" w:rsidRDefault="005D1B17" w:rsidP="00E0596B">
      <w:pPr>
        <w:rPr>
          <w:ins w:id="240" w:author="Charles Vin" w:date="2021-10-27T12:59:00Z"/>
        </w:rPr>
      </w:pPr>
      <w:ins w:id="241" w:author="Charles Vin" w:date="2021-10-27T13:06:00Z">
        <w:r w:rsidRPr="004A6F2F">
          <w:t>Discussions</w:t>
        </w:r>
      </w:ins>
      <w:ins w:id="242" w:author="Charles Vin" w:date="2021-10-27T12:41:00Z">
        <w:r w:rsidR="00D14E9E" w:rsidRPr="004A6F2F">
          <w:rPr>
            <w:rPrChange w:id="243" w:author="Charles Vin" w:date="2021-10-27T12:42:00Z">
              <w:rPr>
                <w:lang w:val="en-US"/>
              </w:rPr>
            </w:rPrChange>
          </w:rPr>
          <w:t xml:space="preserve"> :</w:t>
        </w:r>
      </w:ins>
    </w:p>
    <w:p w14:paraId="5312D6E9" w14:textId="6F128619" w:rsidR="00E0596B" w:rsidRDefault="00E0596B" w:rsidP="00E0596B">
      <w:pPr>
        <w:pStyle w:val="ListParagraph"/>
        <w:numPr>
          <w:ilvl w:val="0"/>
          <w:numId w:val="4"/>
        </w:numPr>
        <w:rPr>
          <w:ins w:id="244" w:author="Charles Vin" w:date="2021-10-27T14:20:00Z"/>
          <w:i/>
          <w:iCs/>
        </w:rPr>
      </w:pPr>
      <w:ins w:id="245" w:author="Charles Vin" w:date="2021-10-27T12:59:00Z">
        <w:r w:rsidRPr="0090443D">
          <w:rPr>
            <w:i/>
            <w:iCs/>
            <w:rPrChange w:id="246" w:author="Charles Vin" w:date="2021-10-27T14:19:00Z">
              <w:rPr/>
            </w:rPrChange>
          </w:rPr>
          <w:t xml:space="preserve">Tout le début en gras : </w:t>
        </w:r>
      </w:ins>
      <w:ins w:id="247" w:author="Charles Vin" w:date="2021-10-27T13:46:00Z">
        <w:r w:rsidR="00387DA5" w:rsidRPr="0090443D">
          <w:rPr>
            <w:i/>
            <w:iCs/>
            <w:rPrChange w:id="248" w:author="Charles Vin" w:date="2021-10-27T14:19:00Z">
              <w:rPr/>
            </w:rPrChange>
          </w:rPr>
          <w:t>Agnès</w:t>
        </w:r>
      </w:ins>
      <w:ins w:id="249" w:author="Charles Vin" w:date="2021-10-27T12:59:00Z">
        <w:r w:rsidRPr="0090443D">
          <w:rPr>
            <w:i/>
            <w:iCs/>
            <w:rPrChange w:id="250" w:author="Charles Vin" w:date="2021-10-27T14:19:00Z">
              <w:rPr/>
            </w:rPrChange>
          </w:rPr>
          <w:t xml:space="preserve"> </w:t>
        </w:r>
      </w:ins>
    </w:p>
    <w:p w14:paraId="34AF69FD" w14:textId="74FF417E" w:rsidR="0090443D" w:rsidRPr="0090443D" w:rsidRDefault="0090443D" w:rsidP="0090443D">
      <w:pPr>
        <w:pStyle w:val="ListParagraph"/>
        <w:numPr>
          <w:ilvl w:val="1"/>
          <w:numId w:val="4"/>
        </w:numPr>
        <w:rPr>
          <w:ins w:id="251" w:author="Charles Vin" w:date="2021-10-27T12:59:00Z"/>
          <w:i/>
          <w:iCs/>
          <w:rPrChange w:id="252" w:author="Charles Vin" w:date="2021-10-27T14:19:00Z">
            <w:rPr>
              <w:ins w:id="253" w:author="Charles Vin" w:date="2021-10-27T12:59:00Z"/>
            </w:rPr>
          </w:rPrChange>
        </w:rPr>
        <w:pPrChange w:id="254" w:author="Charles Vin" w:date="2021-10-27T14:20:00Z">
          <w:pPr>
            <w:pStyle w:val="ListParagraph"/>
            <w:numPr>
              <w:numId w:val="4"/>
            </w:numPr>
            <w:ind w:hanging="360"/>
          </w:pPr>
        </w:pPrChange>
      </w:pPr>
      <w:proofErr w:type="spellStart"/>
      <w:ins w:id="255" w:author="Charles Vin" w:date="2021-10-27T14:20:00Z">
        <w:r>
          <w:rPr>
            <w:i/>
            <w:iCs/>
          </w:rPr>
          <w:t>Partern</w:t>
        </w:r>
        <w:proofErr w:type="spellEnd"/>
        <w:r>
          <w:rPr>
            <w:i/>
            <w:iCs/>
          </w:rPr>
          <w:t xml:space="preserve"> …… </w:t>
        </w:r>
      </w:ins>
    </w:p>
    <w:p w14:paraId="4B184FE0" w14:textId="1C018084" w:rsidR="001A08D7" w:rsidRDefault="001A08D7" w:rsidP="00E0596B">
      <w:pPr>
        <w:pStyle w:val="ListParagraph"/>
        <w:numPr>
          <w:ilvl w:val="0"/>
          <w:numId w:val="4"/>
        </w:numPr>
        <w:rPr>
          <w:ins w:id="256" w:author="Charles Vin" w:date="2021-10-27T14:21:00Z"/>
        </w:rPr>
      </w:pPr>
      <w:ins w:id="257" w:author="Charles Vin" w:date="2021-10-27T14:21:00Z">
        <w:r>
          <w:t>Pour</w:t>
        </w:r>
      </w:ins>
      <w:ins w:id="258" w:author="Charles Vin" w:date="2021-10-27T14:22:00Z">
        <w:r w:rsidR="00513AD4">
          <w:t xml:space="preserve"> côté </w:t>
        </w:r>
      </w:ins>
      <w:ins w:id="259" w:author="Charles Vin" w:date="2021-10-27T16:59:00Z">
        <w:r w:rsidR="008B7AA8">
          <w:t>apprentissage</w:t>
        </w:r>
      </w:ins>
      <w:ins w:id="260" w:author="Charles Vin" w:date="2021-10-27T14:21:00Z">
        <w:r>
          <w:t> :</w:t>
        </w:r>
      </w:ins>
    </w:p>
    <w:p w14:paraId="6EF43420" w14:textId="77777777" w:rsidR="005C1833" w:rsidRDefault="001A08D7" w:rsidP="001A08D7">
      <w:pPr>
        <w:pStyle w:val="ListParagraph"/>
        <w:numPr>
          <w:ilvl w:val="1"/>
          <w:numId w:val="4"/>
        </w:numPr>
        <w:rPr>
          <w:ins w:id="261" w:author="Charles Vin" w:date="2021-10-27T14:22:00Z"/>
        </w:rPr>
      </w:pPr>
      <w:commentRangeStart w:id="262"/>
      <w:ins w:id="263" w:author="Charles Vin" w:date="2021-10-27T14:21:00Z">
        <w:r>
          <w:t xml:space="preserve">Résultats </w:t>
        </w:r>
      </w:ins>
      <w:ins w:id="264" w:author="Charles Vin" w:date="2021-10-27T14:20:00Z">
        <w:r w:rsidR="006C410E" w:rsidRPr="004E572B">
          <w:t>analogues</w:t>
        </w:r>
      </w:ins>
      <w:ins w:id="265" w:author="Charles Vin" w:date="2021-10-27T13:05:00Z">
        <w:r w:rsidR="004E572B" w:rsidRPr="004E572B">
          <w:t xml:space="preserve"> domaine du système visuo moteur </w:t>
        </w:r>
      </w:ins>
    </w:p>
    <w:p w14:paraId="6E75D4CB" w14:textId="1CF822CA" w:rsidR="00513AD4" w:rsidRPr="00DC531D" w:rsidRDefault="00245651" w:rsidP="001A08D7">
      <w:pPr>
        <w:pStyle w:val="ListParagraph"/>
        <w:numPr>
          <w:ilvl w:val="1"/>
          <w:numId w:val="4"/>
        </w:numPr>
        <w:rPr>
          <w:ins w:id="266" w:author="Charles Vin" w:date="2021-10-27T14:21:00Z"/>
          <w:b/>
          <w:bCs/>
          <w:rPrChange w:id="267" w:author="Charles Vin" w:date="2021-10-27T19:20:00Z">
            <w:rPr>
              <w:ins w:id="268" w:author="Charles Vin" w:date="2021-10-27T14:21:00Z"/>
            </w:rPr>
          </w:rPrChange>
        </w:rPr>
      </w:pPr>
      <w:ins w:id="269" w:author="Charles Vin" w:date="2021-10-27T19:19:00Z">
        <w:r w:rsidRPr="00DC531D">
          <w:rPr>
            <w:b/>
            <w:bCs/>
            <w:rPrChange w:id="270" w:author="Charles Vin" w:date="2021-10-27T19:20:00Z">
              <w:rPr/>
            </w:rPrChange>
          </w:rPr>
          <w:t>Act</w:t>
        </w:r>
      </w:ins>
      <w:ins w:id="271" w:author="Charles Vin" w:date="2021-10-27T19:20:00Z">
        <w:r w:rsidRPr="00DC531D">
          <w:rPr>
            <w:b/>
            <w:bCs/>
            <w:rPrChange w:id="272" w:author="Charles Vin" w:date="2021-10-27T19:20:00Z">
              <w:rPr/>
            </w:rPrChange>
          </w:rPr>
          <w:t xml:space="preserve">ivité uniquement </w:t>
        </w:r>
      </w:ins>
      <w:ins w:id="273" w:author="Charles Vin" w:date="2021-10-27T14:22:00Z">
        <w:r w:rsidR="005C1833" w:rsidRPr="00DC531D">
          <w:rPr>
            <w:b/>
            <w:bCs/>
            <w:rPrChange w:id="274" w:author="Charles Vin" w:date="2021-10-27T19:20:00Z">
              <w:rPr/>
            </w:rPrChange>
          </w:rPr>
          <w:t xml:space="preserve">quand </w:t>
        </w:r>
      </w:ins>
      <w:ins w:id="275" w:author="Charles Vin" w:date="2021-10-27T19:20:00Z">
        <w:r w:rsidRPr="00DC531D">
          <w:rPr>
            <w:b/>
            <w:bCs/>
            <w:rPrChange w:id="276" w:author="Charles Vin" w:date="2021-10-27T19:20:00Z">
              <w:rPr/>
            </w:rPrChange>
          </w:rPr>
          <w:t xml:space="preserve">observation </w:t>
        </w:r>
        <w:r w:rsidR="00DC531D" w:rsidRPr="00DC531D">
          <w:rPr>
            <w:b/>
            <w:bCs/>
            <w:rPrChange w:id="277" w:author="Charles Vin" w:date="2021-10-27T19:20:00Z">
              <w:rPr/>
            </w:rPrChange>
          </w:rPr>
          <w:t xml:space="preserve">dans </w:t>
        </w:r>
      </w:ins>
      <w:ins w:id="278" w:author="Charles Vin" w:date="2021-10-27T13:05:00Z">
        <w:r w:rsidR="004E572B" w:rsidRPr="00DC531D">
          <w:rPr>
            <w:b/>
            <w:bCs/>
            <w:rPrChange w:id="279" w:author="Charles Vin" w:date="2021-10-27T19:20:00Z">
              <w:rPr/>
            </w:rPrChange>
          </w:rPr>
          <w:t xml:space="preserve">lexique moteur de l’observateur </w:t>
        </w:r>
      </w:ins>
      <w:commentRangeEnd w:id="262"/>
      <w:ins w:id="280" w:author="Charles Vin" w:date="2021-10-27T19:13:00Z">
        <w:r w:rsidR="007D3C0E" w:rsidRPr="00DC531D">
          <w:rPr>
            <w:rStyle w:val="CommentReference"/>
            <w:b/>
            <w:bCs/>
            <w:rPrChange w:id="281" w:author="Charles Vin" w:date="2021-10-27T19:20:00Z">
              <w:rPr>
                <w:rStyle w:val="CommentReference"/>
              </w:rPr>
            </w:rPrChange>
          </w:rPr>
          <w:commentReference w:id="262"/>
        </w:r>
      </w:ins>
    </w:p>
    <w:p w14:paraId="65EC70F7" w14:textId="47C77E75" w:rsidR="0090443D" w:rsidRPr="00DC531D" w:rsidRDefault="004E572B" w:rsidP="00BE3444">
      <w:pPr>
        <w:pStyle w:val="ListParagraph"/>
        <w:numPr>
          <w:ilvl w:val="1"/>
          <w:numId w:val="4"/>
        </w:numPr>
        <w:rPr>
          <w:ins w:id="282" w:author="Charles Vin" w:date="2021-10-27T13:05:00Z"/>
          <w:b/>
          <w:bCs/>
          <w:rPrChange w:id="283" w:author="Charles Vin" w:date="2021-10-27T19:20:00Z">
            <w:rPr>
              <w:ins w:id="284" w:author="Charles Vin" w:date="2021-10-27T13:05:00Z"/>
            </w:rPr>
          </w:rPrChange>
        </w:rPr>
        <w:pPrChange w:id="285" w:author="Charles Vin" w:date="2021-10-27T14:20:00Z">
          <w:pPr>
            <w:pStyle w:val="ListParagraph"/>
            <w:numPr>
              <w:numId w:val="4"/>
            </w:numPr>
            <w:ind w:hanging="360"/>
          </w:pPr>
        </w:pPrChange>
      </w:pPr>
      <w:ins w:id="286" w:author="Charles Vin" w:date="2021-10-27T13:05:00Z">
        <w:r w:rsidRPr="00DC531D">
          <w:rPr>
            <w:b/>
            <w:bCs/>
            <w:rPrChange w:id="287" w:author="Charles Vin" w:date="2021-10-27T19:20:00Z">
              <w:rPr/>
            </w:rPrChange>
          </w:rPr>
          <w:t>(</w:t>
        </w:r>
        <w:proofErr w:type="gramStart"/>
        <w:r w:rsidRPr="00DC531D">
          <w:rPr>
            <w:b/>
            <w:bCs/>
            <w:rPrChange w:id="288" w:author="Charles Vin" w:date="2021-10-27T19:20:00Z">
              <w:rPr/>
            </w:rPrChange>
          </w:rPr>
          <w:t>ex</w:t>
        </w:r>
        <w:proofErr w:type="gramEnd"/>
        <w:r w:rsidRPr="00DC531D">
          <w:rPr>
            <w:b/>
            <w:bCs/>
            <w:rPrChange w:id="289" w:author="Charles Vin" w:date="2021-10-27T19:20:00Z">
              <w:rPr/>
            </w:rPrChange>
          </w:rPr>
          <w:t xml:space="preserve"> de l’étude des danseurs, ou des humain </w:t>
        </w:r>
        <w:proofErr w:type="spellStart"/>
        <w:r w:rsidRPr="00DC531D">
          <w:rPr>
            <w:b/>
            <w:bCs/>
            <w:rPrChange w:id="290" w:author="Charles Vin" w:date="2021-10-27T19:20:00Z">
              <w:rPr/>
            </w:rPrChange>
          </w:rPr>
          <w:t>watching</w:t>
        </w:r>
        <w:proofErr w:type="spellEnd"/>
        <w:r w:rsidRPr="00DC531D">
          <w:rPr>
            <w:b/>
            <w:bCs/>
            <w:rPrChange w:id="291" w:author="Charles Vin" w:date="2021-10-27T19:20:00Z">
              <w:rPr/>
            </w:rPrChange>
          </w:rPr>
          <w:t xml:space="preserve"> </w:t>
        </w:r>
        <w:proofErr w:type="spellStart"/>
        <w:r w:rsidRPr="00DC531D">
          <w:rPr>
            <w:b/>
            <w:bCs/>
            <w:rPrChange w:id="292" w:author="Charles Vin" w:date="2021-10-27T19:20:00Z">
              <w:rPr/>
            </w:rPrChange>
          </w:rPr>
          <w:t>biting</w:t>
        </w:r>
        <w:proofErr w:type="spellEnd"/>
        <w:r w:rsidRPr="00DC531D">
          <w:rPr>
            <w:b/>
            <w:bCs/>
            <w:rPrChange w:id="293" w:author="Charles Vin" w:date="2021-10-27T19:20:00Z">
              <w:rPr/>
            </w:rPrChange>
          </w:rPr>
          <w:t xml:space="preserve"> vs </w:t>
        </w:r>
        <w:proofErr w:type="spellStart"/>
        <w:r w:rsidRPr="00DC531D">
          <w:rPr>
            <w:b/>
            <w:bCs/>
            <w:rPrChange w:id="294" w:author="Charles Vin" w:date="2021-10-27T19:20:00Z">
              <w:rPr/>
            </w:rPrChange>
          </w:rPr>
          <w:t>barking</w:t>
        </w:r>
        <w:proofErr w:type="spellEnd"/>
        <w:r w:rsidRPr="00DC531D">
          <w:rPr>
            <w:b/>
            <w:bCs/>
            <w:rPrChange w:id="295" w:author="Charles Vin" w:date="2021-10-27T19:20:00Z">
              <w:rPr/>
            </w:rPrChange>
          </w:rPr>
          <w:t xml:space="preserve"> action (biblio))</w:t>
        </w:r>
      </w:ins>
    </w:p>
    <w:p w14:paraId="71BE331E" w14:textId="793F995F" w:rsidR="00777F03" w:rsidRPr="00777F03" w:rsidRDefault="00777F03" w:rsidP="00777F03">
      <w:pPr>
        <w:rPr>
          <w:ins w:id="296" w:author="Charles Vin" w:date="2021-10-27T17:14:00Z"/>
          <w:i/>
          <w:iCs/>
        </w:rPr>
        <w:pPrChange w:id="297" w:author="Charles Vin" w:date="2021-10-27T17:14:00Z">
          <w:pPr>
            <w:pStyle w:val="ListParagraph"/>
            <w:numPr>
              <w:numId w:val="4"/>
            </w:numPr>
            <w:ind w:hanging="360"/>
          </w:pPr>
        </w:pPrChange>
      </w:pPr>
      <w:proofErr w:type="spellStart"/>
      <w:ins w:id="298" w:author="Charles Vin" w:date="2021-10-27T17:14:00Z">
        <w:r>
          <w:t>Untrained</w:t>
        </w:r>
        <w:proofErr w:type="spellEnd"/>
        <w:r>
          <w:t xml:space="preserve"> </w:t>
        </w:r>
        <w:proofErr w:type="spellStart"/>
        <w:r>
          <w:t>different</w:t>
        </w:r>
        <w:proofErr w:type="spellEnd"/>
        <w:r>
          <w:t xml:space="preserve"> note :</w:t>
        </w:r>
      </w:ins>
    </w:p>
    <w:p w14:paraId="575012DD" w14:textId="34E28968" w:rsidR="00777F03" w:rsidRPr="00777F03" w:rsidRDefault="00945587" w:rsidP="00777F03">
      <w:pPr>
        <w:pStyle w:val="ListParagraph"/>
        <w:numPr>
          <w:ilvl w:val="0"/>
          <w:numId w:val="4"/>
        </w:numPr>
        <w:rPr>
          <w:ins w:id="299" w:author="Charles Vin" w:date="2021-10-27T13:06:00Z"/>
          <w:i/>
          <w:iCs/>
          <w:rPrChange w:id="300" w:author="Charles Vin" w:date="2021-10-27T17:14:00Z">
            <w:rPr>
              <w:ins w:id="301" w:author="Charles Vin" w:date="2021-10-27T13:06:00Z"/>
            </w:rPr>
          </w:rPrChange>
        </w:rPr>
      </w:pPr>
      <w:ins w:id="302" w:author="Charles Vin" w:date="2021-10-27T13:05:00Z">
        <w:r w:rsidRPr="0090443D">
          <w:rPr>
            <w:i/>
            <w:iCs/>
            <w:rPrChange w:id="303" w:author="Charles Vin" w:date="2021-10-27T14:19:00Z">
              <w:rPr/>
            </w:rPrChange>
          </w:rPr>
          <w:t xml:space="preserve">IFG (=gyrus frontal inférieur) postérieur (dont l’aire de Broca) s’active UNIQUEMENT pour l’écoute de la </w:t>
        </w:r>
        <w:proofErr w:type="spellStart"/>
        <w:r w:rsidRPr="0090443D">
          <w:rPr>
            <w:i/>
            <w:iCs/>
            <w:rPrChange w:id="304" w:author="Charles Vin" w:date="2021-10-27T14:19:00Z">
              <w:rPr/>
            </w:rPrChange>
          </w:rPr>
          <w:t>trained</w:t>
        </w:r>
        <w:proofErr w:type="spellEnd"/>
        <w:r w:rsidRPr="0090443D">
          <w:rPr>
            <w:i/>
            <w:iCs/>
            <w:rPrChange w:id="305" w:author="Charles Vin" w:date="2021-10-27T14:19:00Z">
              <w:rPr/>
            </w:rPrChange>
          </w:rPr>
          <w:t xml:space="preserve"> music</w:t>
        </w:r>
        <w:r w:rsidRPr="0090443D">
          <w:rPr>
            <w:i/>
            <w:iCs/>
            <w:rPrChange w:id="306" w:author="Charles Vin" w:date="2021-10-27T14:19:00Z">
              <w:rPr/>
            </w:rPrChange>
          </w:rPr>
          <w:t xml:space="preserve"> : </w:t>
        </w:r>
      </w:ins>
      <w:ins w:id="307" w:author="Charles Vin" w:date="2021-10-27T13:46:00Z">
        <w:r w:rsidR="00387DA5" w:rsidRPr="0090443D">
          <w:rPr>
            <w:i/>
            <w:iCs/>
            <w:rPrChange w:id="308" w:author="Charles Vin" w:date="2021-10-27T14:19:00Z">
              <w:rPr/>
            </w:rPrChange>
          </w:rPr>
          <w:t>Agnès</w:t>
        </w:r>
      </w:ins>
      <w:ins w:id="309" w:author="Charles Vin" w:date="2021-10-27T13:05:00Z">
        <w:r w:rsidRPr="0090443D">
          <w:rPr>
            <w:i/>
            <w:iCs/>
            <w:rPrChange w:id="310" w:author="Charles Vin" w:date="2021-10-27T14:19:00Z">
              <w:rPr/>
            </w:rPrChange>
          </w:rPr>
          <w:t xml:space="preserve"> </w:t>
        </w:r>
      </w:ins>
    </w:p>
    <w:p w14:paraId="13313BE1" w14:textId="0408BC71" w:rsidR="000E3704" w:rsidRDefault="000E3704" w:rsidP="000E3704">
      <w:pPr>
        <w:pStyle w:val="ListParagraph"/>
        <w:numPr>
          <w:ilvl w:val="0"/>
          <w:numId w:val="4"/>
        </w:numPr>
        <w:rPr>
          <w:ins w:id="311" w:author="Charles Vin" w:date="2021-10-27T14:24:00Z"/>
        </w:rPr>
      </w:pPr>
      <w:ins w:id="312" w:author="Charles Vin" w:date="2021-10-27T13:06:00Z">
        <w:r>
          <w:t xml:space="preserve">MAIS </w:t>
        </w:r>
      </w:ins>
      <w:ins w:id="313" w:author="Charles Vin" w:date="2021-10-27T17:10:00Z">
        <w:r w:rsidR="0023147A">
          <w:t>prémoteur ipsilatéral =</w:t>
        </w:r>
      </w:ins>
      <w:ins w:id="314" w:author="Charles Vin" w:date="2021-10-27T13:06:00Z">
        <w:r>
          <w:t xml:space="preserve">&gt; </w:t>
        </w:r>
        <w:r w:rsidRPr="00CA5AA5">
          <w:rPr>
            <w:b/>
            <w:bCs/>
            <w:rPrChange w:id="315" w:author="Charles Vin" w:date="2021-10-27T18:38:00Z">
              <w:rPr/>
            </w:rPrChange>
          </w:rPr>
          <w:t xml:space="preserve">Deux hémisphères en jeux ! </w:t>
        </w:r>
      </w:ins>
    </w:p>
    <w:p w14:paraId="2D61426E" w14:textId="2092696F" w:rsidR="00E15268" w:rsidRPr="00FF57E7" w:rsidRDefault="0023147A" w:rsidP="00E15268">
      <w:pPr>
        <w:pStyle w:val="ListParagraph"/>
        <w:numPr>
          <w:ilvl w:val="1"/>
          <w:numId w:val="4"/>
        </w:numPr>
        <w:rPr>
          <w:ins w:id="316" w:author="Charles Vin" w:date="2021-10-27T17:11:00Z"/>
          <w:b/>
          <w:bCs/>
          <w:rPrChange w:id="317" w:author="Charles Vin" w:date="2021-10-27T18:34:00Z">
            <w:rPr>
              <w:ins w:id="318" w:author="Charles Vin" w:date="2021-10-27T17:11:00Z"/>
            </w:rPr>
          </w:rPrChange>
        </w:rPr>
      </w:pPr>
      <w:ins w:id="319" w:author="Charles Vin" w:date="2021-10-27T17:10:00Z">
        <w:r w:rsidRPr="00FF57E7">
          <w:rPr>
            <w:b/>
            <w:bCs/>
            <w:rPrChange w:id="320" w:author="Charles Vin" w:date="2021-10-27T18:34:00Z">
              <w:rPr/>
            </w:rPrChange>
          </w:rPr>
          <w:t>Bizarre</w:t>
        </w:r>
      </w:ins>
      <w:ins w:id="321" w:author="Charles Vin" w:date="2021-10-27T17:11:00Z">
        <w:r w:rsidRPr="00FF57E7">
          <w:rPr>
            <w:b/>
            <w:bCs/>
            <w:rPrChange w:id="322" w:author="Charles Vin" w:date="2021-10-27T18:34:00Z">
              <w:rPr/>
            </w:rPrChange>
          </w:rPr>
          <w:t> :</w:t>
        </w:r>
      </w:ins>
      <w:ins w:id="323" w:author="Charles Vin" w:date="2021-10-27T17:10:00Z">
        <w:r w:rsidRPr="00FF57E7">
          <w:rPr>
            <w:b/>
            <w:bCs/>
            <w:rPrChange w:id="324" w:author="Charles Vin" w:date="2021-10-27T18:34:00Z">
              <w:rPr/>
            </w:rPrChange>
          </w:rPr>
          <w:t xml:space="preserve"> entrainement = main</w:t>
        </w:r>
      </w:ins>
      <w:ins w:id="325" w:author="Charles Vin" w:date="2021-10-27T17:11:00Z">
        <w:r w:rsidRPr="00FF57E7">
          <w:rPr>
            <w:b/>
            <w:bCs/>
            <w:rPrChange w:id="326" w:author="Charles Vin" w:date="2021-10-27T18:34:00Z">
              <w:rPr/>
            </w:rPrChange>
          </w:rPr>
          <w:t xml:space="preserve"> droite</w:t>
        </w:r>
      </w:ins>
    </w:p>
    <w:p w14:paraId="2BE39ACC" w14:textId="1979E18E" w:rsidR="0023147A" w:rsidRPr="00FF57E7" w:rsidRDefault="008115CD" w:rsidP="00E15268">
      <w:pPr>
        <w:pStyle w:val="ListParagraph"/>
        <w:numPr>
          <w:ilvl w:val="1"/>
          <w:numId w:val="4"/>
        </w:numPr>
        <w:rPr>
          <w:ins w:id="327" w:author="Charles Vin" w:date="2021-10-27T17:13:00Z"/>
          <w:b/>
          <w:bCs/>
          <w:rPrChange w:id="328" w:author="Charles Vin" w:date="2021-10-27T18:34:00Z">
            <w:rPr>
              <w:ins w:id="329" w:author="Charles Vin" w:date="2021-10-27T17:13:00Z"/>
            </w:rPr>
          </w:rPrChange>
        </w:rPr>
      </w:pPr>
      <w:ins w:id="330" w:author="Charles Vin" w:date="2021-10-27T17:11:00Z">
        <w:r w:rsidRPr="00FF57E7">
          <w:rPr>
            <w:b/>
            <w:bCs/>
            <w:rPrChange w:id="331" w:author="Charles Vin" w:date="2021-10-27T18:34:00Z">
              <w:rPr/>
            </w:rPrChange>
          </w:rPr>
          <w:t xml:space="preserve">MAIS </w:t>
        </w:r>
      </w:ins>
      <w:ins w:id="332" w:author="Charles Vin" w:date="2021-10-27T17:12:00Z">
        <w:r w:rsidR="00DA5A0B" w:rsidRPr="00FF57E7">
          <w:rPr>
            <w:b/>
            <w:bCs/>
            <w:rPrChange w:id="333" w:author="Charles Vin" w:date="2021-10-27T18:34:00Z">
              <w:rPr/>
            </w:rPrChange>
          </w:rPr>
          <w:t xml:space="preserve">EXP : </w:t>
        </w:r>
      </w:ins>
      <w:ins w:id="334" w:author="Charles Vin" w:date="2021-10-27T17:11:00Z">
        <w:r w:rsidRPr="00FF57E7">
          <w:rPr>
            <w:b/>
            <w:bCs/>
            <w:rPrChange w:id="335" w:author="Charles Vin" w:date="2021-10-27T18:34:00Z">
              <w:rPr/>
            </w:rPrChange>
          </w:rPr>
          <w:t>action</w:t>
        </w:r>
      </w:ins>
      <w:ins w:id="336" w:author="Charles Vin" w:date="2021-10-27T17:12:00Z">
        <w:r w:rsidR="00DA5A0B" w:rsidRPr="00FF57E7">
          <w:rPr>
            <w:b/>
            <w:bCs/>
            <w:rPrChange w:id="337" w:author="Charles Vin" w:date="2021-10-27T18:34:00Z">
              <w:rPr/>
            </w:rPrChange>
          </w:rPr>
          <w:t>-</w:t>
        </w:r>
      </w:ins>
      <w:ins w:id="338" w:author="Charles Vin" w:date="2021-10-27T17:11:00Z">
        <w:r w:rsidR="00211F60" w:rsidRPr="00FF57E7">
          <w:rPr>
            <w:b/>
            <w:bCs/>
            <w:rPrChange w:id="339" w:author="Charles Vin" w:date="2021-10-27T18:34:00Z">
              <w:rPr/>
            </w:rPrChange>
          </w:rPr>
          <w:t>observation</w:t>
        </w:r>
        <w:r w:rsidRPr="00FF57E7">
          <w:rPr>
            <w:b/>
            <w:bCs/>
            <w:rPrChange w:id="340" w:author="Charles Vin" w:date="2021-10-27T18:34:00Z">
              <w:rPr/>
            </w:rPrChange>
          </w:rPr>
          <w:t xml:space="preserve"> </w:t>
        </w:r>
        <w:r w:rsidR="00211F60" w:rsidRPr="00FF57E7">
          <w:rPr>
            <w:b/>
            <w:bCs/>
            <w:rPrChange w:id="341" w:author="Charles Vin" w:date="2021-10-27T18:34:00Z">
              <w:rPr/>
            </w:rPrChange>
          </w:rPr>
          <w:t xml:space="preserve">avec doigts -&gt; </w:t>
        </w:r>
      </w:ins>
      <w:proofErr w:type="spellStart"/>
      <w:ins w:id="342" w:author="Charles Vin" w:date="2021-10-27T17:12:00Z">
        <w:r w:rsidR="00211F60" w:rsidRPr="00FF57E7">
          <w:rPr>
            <w:b/>
            <w:bCs/>
            <w:rPrChange w:id="343" w:author="Charles Vin" w:date="2021-10-27T18:34:00Z">
              <w:rPr/>
            </w:rPrChange>
          </w:rPr>
          <w:t>mirror</w:t>
        </w:r>
        <w:proofErr w:type="spellEnd"/>
        <w:r w:rsidR="00211F60" w:rsidRPr="00FF57E7">
          <w:rPr>
            <w:b/>
            <w:bCs/>
            <w:rPrChange w:id="344" w:author="Charles Vin" w:date="2021-10-27T18:34:00Z">
              <w:rPr/>
            </w:rPrChange>
          </w:rPr>
          <w:t xml:space="preserve"> </w:t>
        </w:r>
        <w:proofErr w:type="spellStart"/>
        <w:r w:rsidR="00211F60" w:rsidRPr="00FF57E7">
          <w:rPr>
            <w:b/>
            <w:bCs/>
            <w:rPrChange w:id="345" w:author="Charles Vin" w:date="2021-10-27T18:34:00Z">
              <w:rPr/>
            </w:rPrChange>
          </w:rPr>
          <w:t>neuron</w:t>
        </w:r>
        <w:proofErr w:type="spellEnd"/>
        <w:r w:rsidR="00211F60" w:rsidRPr="00FF57E7">
          <w:rPr>
            <w:b/>
            <w:bCs/>
            <w:rPrChange w:id="346" w:author="Charles Vin" w:date="2021-10-27T18:34:00Z">
              <w:rPr/>
            </w:rPrChange>
          </w:rPr>
          <w:t xml:space="preserve"> </w:t>
        </w:r>
        <w:r w:rsidR="00DA5A0B" w:rsidRPr="00FF57E7">
          <w:rPr>
            <w:b/>
            <w:bCs/>
            <w:rPrChange w:id="347" w:author="Charles Vin" w:date="2021-10-27T18:34:00Z">
              <w:rPr/>
            </w:rPrChange>
          </w:rPr>
          <w:t xml:space="preserve">system </w:t>
        </w:r>
        <w:proofErr w:type="spellStart"/>
        <w:r w:rsidR="00DA5A0B" w:rsidRPr="00FF57E7">
          <w:rPr>
            <w:b/>
            <w:bCs/>
            <w:rPrChange w:id="348" w:author="Charles Vin" w:date="2021-10-27T18:34:00Z">
              <w:rPr/>
            </w:rPrChange>
          </w:rPr>
          <w:t>bihémishérique</w:t>
        </w:r>
        <w:proofErr w:type="spellEnd"/>
        <w:r w:rsidR="00DA5A0B" w:rsidRPr="00FF57E7">
          <w:rPr>
            <w:b/>
            <w:bCs/>
            <w:rPrChange w:id="349" w:author="Charles Vin" w:date="2021-10-27T18:34:00Z">
              <w:rPr/>
            </w:rPrChange>
          </w:rPr>
          <w:t xml:space="preserve"> qu’importe la main // p</w:t>
        </w:r>
      </w:ins>
      <w:ins w:id="350" w:author="Charles Vin" w:date="2021-10-27T17:13:00Z">
        <w:r w:rsidR="00DA5A0B" w:rsidRPr="00FF57E7">
          <w:rPr>
            <w:b/>
            <w:bCs/>
            <w:rPrChange w:id="351" w:author="Charles Vin" w:date="2021-10-27T18:34:00Z">
              <w:rPr/>
            </w:rPrChange>
          </w:rPr>
          <w:t>reuve limité pour écoute-</w:t>
        </w:r>
        <w:r w:rsidR="001D466C" w:rsidRPr="00FF57E7">
          <w:rPr>
            <w:b/>
            <w:bCs/>
            <w:rPrChange w:id="352" w:author="Charles Vin" w:date="2021-10-27T18:34:00Z">
              <w:rPr/>
            </w:rPrChange>
          </w:rPr>
          <w:t>action</w:t>
        </w:r>
      </w:ins>
    </w:p>
    <w:p w14:paraId="73CEB224" w14:textId="63C83F6C" w:rsidR="001D466C" w:rsidRDefault="001D466C" w:rsidP="00E15268">
      <w:pPr>
        <w:pStyle w:val="ListParagraph"/>
        <w:numPr>
          <w:ilvl w:val="1"/>
          <w:numId w:val="4"/>
        </w:numPr>
        <w:rPr>
          <w:ins w:id="353" w:author="Charles Vin" w:date="2021-10-27T17:14:00Z"/>
        </w:rPr>
      </w:pPr>
      <w:ins w:id="354" w:author="Charles Vin" w:date="2021-10-27T17:13:00Z">
        <w:r>
          <w:t xml:space="preserve">Représentation 2 coté = </w:t>
        </w:r>
        <w:r w:rsidR="00777F03">
          <w:t>atout en cas de transfert</w:t>
        </w:r>
      </w:ins>
    </w:p>
    <w:p w14:paraId="14360208" w14:textId="2AE6E3D3" w:rsidR="00777F03" w:rsidRDefault="00777F03" w:rsidP="00777F03">
      <w:pPr>
        <w:rPr>
          <w:ins w:id="355" w:author="Charles Vin" w:date="2021-10-27T13:06:00Z"/>
        </w:rPr>
        <w:pPrChange w:id="356" w:author="Charles Vin" w:date="2021-10-27T17:14:00Z">
          <w:pPr>
            <w:pStyle w:val="ListParagraph"/>
            <w:numPr>
              <w:numId w:val="4"/>
            </w:numPr>
            <w:ind w:hanging="360"/>
          </w:pPr>
        </w:pPrChange>
      </w:pPr>
      <w:proofErr w:type="spellStart"/>
      <w:proofErr w:type="gramStart"/>
      <w:ins w:id="357" w:author="Charles Vin" w:date="2021-10-27T17:14:00Z">
        <w:r w:rsidRPr="00777F03">
          <w:t>untrained</w:t>
        </w:r>
        <w:proofErr w:type="spellEnd"/>
        <w:proofErr w:type="gramEnd"/>
        <w:r w:rsidRPr="00777F03">
          <w:t>-same-notes</w:t>
        </w:r>
        <w:r>
          <w:t> :</w:t>
        </w:r>
      </w:ins>
      <w:ins w:id="358" w:author="Charles Vin" w:date="2021-10-27T17:15:00Z">
        <w:r>
          <w:t xml:space="preserve"> </w:t>
        </w:r>
      </w:ins>
      <w:ins w:id="359" w:author="Charles Vin" w:date="2021-10-27T17:33:00Z">
        <w:r w:rsidR="0081071A">
          <w:t xml:space="preserve"> </w:t>
        </w:r>
      </w:ins>
    </w:p>
    <w:p w14:paraId="78FBF038" w14:textId="5153DD35" w:rsidR="00945587" w:rsidRDefault="000E3704" w:rsidP="00E0596B">
      <w:pPr>
        <w:pStyle w:val="ListParagraph"/>
        <w:numPr>
          <w:ilvl w:val="0"/>
          <w:numId w:val="4"/>
        </w:numPr>
        <w:rPr>
          <w:ins w:id="360" w:author="Charles Vin" w:date="2021-10-27T17:13:00Z"/>
        </w:rPr>
      </w:pPr>
      <w:ins w:id="361" w:author="Charles Vin" w:date="2021-10-27T13:06:00Z">
        <w:r>
          <w:t>C</w:t>
        </w:r>
        <w:r w:rsidRPr="000E3704">
          <w:t xml:space="preserve">omment expliquer Activité </w:t>
        </w:r>
        <w:proofErr w:type="spellStart"/>
        <w:r w:rsidRPr="000E3704">
          <w:t>Pré-motrice</w:t>
        </w:r>
        <w:proofErr w:type="spellEnd"/>
        <w:r w:rsidRPr="000E3704">
          <w:t xml:space="preserve"> avec </w:t>
        </w:r>
        <w:proofErr w:type="spellStart"/>
        <w:r w:rsidRPr="000E3704">
          <w:t>untrained</w:t>
        </w:r>
        <w:proofErr w:type="spellEnd"/>
        <w:r w:rsidRPr="000E3704">
          <w:t>-same-notes (</w:t>
        </w:r>
        <w:proofErr w:type="spellStart"/>
        <w:r w:rsidRPr="000E3704">
          <w:t>Fig</w:t>
        </w:r>
        <w:proofErr w:type="spellEnd"/>
        <w:r w:rsidRPr="000E3704">
          <w:t xml:space="preserve"> 4A)</w:t>
        </w:r>
      </w:ins>
    </w:p>
    <w:p w14:paraId="195A1166" w14:textId="2429C869" w:rsidR="001D466C" w:rsidRDefault="00866592" w:rsidP="001D466C">
      <w:pPr>
        <w:pStyle w:val="ListParagraph"/>
        <w:numPr>
          <w:ilvl w:val="1"/>
          <w:numId w:val="4"/>
        </w:numPr>
        <w:rPr>
          <w:ins w:id="362" w:author="Charles Vin" w:date="2021-10-27T17:15:00Z"/>
        </w:rPr>
      </w:pPr>
      <w:ins w:id="363" w:author="Charles Vin" w:date="2021-10-27T19:15:00Z">
        <w:r>
          <w:t xml:space="preserve">Sujet </w:t>
        </w:r>
      </w:ins>
      <w:ins w:id="364" w:author="Charles Vin" w:date="2021-10-27T17:15:00Z">
        <w:r w:rsidR="00F834F3" w:rsidRPr="00F834F3">
          <w:t>Familiarité moteur avec ces notes =&gt; suffisant pour activation (faible) du système action-son</w:t>
        </w:r>
      </w:ins>
    </w:p>
    <w:p w14:paraId="7CA853B0" w14:textId="07238816" w:rsidR="00F834F3" w:rsidRPr="000B3557" w:rsidRDefault="00DC7FDB" w:rsidP="001D466C">
      <w:pPr>
        <w:pStyle w:val="ListParagraph"/>
        <w:numPr>
          <w:ilvl w:val="1"/>
          <w:numId w:val="4"/>
        </w:numPr>
        <w:rPr>
          <w:ins w:id="365" w:author="Charles Vin" w:date="2021-10-27T17:16:00Z"/>
          <w:b/>
          <w:bCs/>
          <w:rPrChange w:id="366" w:author="Charles Vin" w:date="2021-10-27T18:37:00Z">
            <w:rPr>
              <w:ins w:id="367" w:author="Charles Vin" w:date="2021-10-27T17:16:00Z"/>
            </w:rPr>
          </w:rPrChange>
        </w:rPr>
      </w:pPr>
      <w:ins w:id="368" w:author="Charles Vin" w:date="2021-10-27T17:16:00Z">
        <w:r w:rsidRPr="000B3557">
          <w:rPr>
            <w:b/>
            <w:bCs/>
            <w:rPrChange w:id="369" w:author="Charles Vin" w:date="2021-10-27T18:37:00Z">
              <w:rPr/>
            </w:rPrChange>
          </w:rPr>
          <w:t xml:space="preserve">Sujet inconscient que la musique = </w:t>
        </w:r>
      </w:ins>
      <w:proofErr w:type="spellStart"/>
      <w:ins w:id="370" w:author="Charles Vin" w:date="2021-10-27T19:15:00Z">
        <w:r w:rsidR="00501CC3">
          <w:rPr>
            <w:b/>
            <w:bCs/>
          </w:rPr>
          <w:t>meme</w:t>
        </w:r>
      </w:ins>
      <w:proofErr w:type="spellEnd"/>
      <w:ins w:id="371" w:author="Charles Vin" w:date="2021-10-27T17:16:00Z">
        <w:r w:rsidRPr="000B3557">
          <w:rPr>
            <w:b/>
            <w:bCs/>
            <w:rPrChange w:id="372" w:author="Charles Vin" w:date="2021-10-27T18:37:00Z">
              <w:rPr/>
            </w:rPrChange>
          </w:rPr>
          <w:t xml:space="preserve"> note</w:t>
        </w:r>
      </w:ins>
    </w:p>
    <w:p w14:paraId="50960465" w14:textId="53DCC6D4" w:rsidR="00DC7FDB" w:rsidRPr="000B3557" w:rsidRDefault="00D905AC" w:rsidP="00D905AC">
      <w:pPr>
        <w:pStyle w:val="ListParagraph"/>
        <w:numPr>
          <w:ilvl w:val="1"/>
          <w:numId w:val="4"/>
        </w:numPr>
        <w:rPr>
          <w:ins w:id="373" w:author="Charles Vin" w:date="2021-10-27T17:03:00Z"/>
          <w:b/>
          <w:bCs/>
          <w:rPrChange w:id="374" w:author="Charles Vin" w:date="2021-10-27T18:37:00Z">
            <w:rPr>
              <w:ins w:id="375" w:author="Charles Vin" w:date="2021-10-27T17:03:00Z"/>
            </w:rPr>
          </w:rPrChange>
        </w:rPr>
        <w:pPrChange w:id="376" w:author="Charles Vin" w:date="2021-10-27T17:16:00Z">
          <w:pPr>
            <w:pStyle w:val="ListParagraph"/>
            <w:numPr>
              <w:numId w:val="4"/>
            </w:numPr>
            <w:ind w:hanging="360"/>
          </w:pPr>
        </w:pPrChange>
      </w:pPr>
      <w:ins w:id="377" w:author="Charles Vin" w:date="2021-10-27T17:16:00Z">
        <w:r w:rsidRPr="000B3557">
          <w:rPr>
            <w:b/>
            <w:bCs/>
            <w:rPrChange w:id="378" w:author="Charles Vin" w:date="2021-10-27T18:37:00Z">
              <w:rPr/>
            </w:rPrChange>
          </w:rPr>
          <w:t xml:space="preserve">Reconnaissance sans représentation moteur complète =&gt; </w:t>
        </w:r>
        <w:r w:rsidRPr="000B3557">
          <w:rPr>
            <w:b/>
            <w:bCs/>
            <w:rPrChange w:id="379" w:author="Charles Vin" w:date="2021-10-27T18:37:00Z">
              <w:rPr/>
            </w:rPrChange>
          </w:rPr>
          <w:t>pas suffisants</w:t>
        </w:r>
        <w:r w:rsidRPr="000B3557">
          <w:rPr>
            <w:b/>
            <w:bCs/>
            <w:rPrChange w:id="380" w:author="Charles Vin" w:date="2021-10-27T18:37:00Z">
              <w:rPr/>
            </w:rPrChange>
          </w:rPr>
          <w:t xml:space="preserve"> pour engager entièrement le système </w:t>
        </w:r>
        <w:r w:rsidRPr="000B3557">
          <w:rPr>
            <w:b/>
            <w:bCs/>
            <w:rPrChange w:id="381" w:author="Charles Vin" w:date="2021-10-27T18:37:00Z">
              <w:rPr/>
            </w:rPrChange>
          </w:rPr>
          <w:t>écoute-action</w:t>
        </w:r>
      </w:ins>
    </w:p>
    <w:p w14:paraId="3D4249A3" w14:textId="184730A6" w:rsidR="00DB7AC4" w:rsidRDefault="00EC2418" w:rsidP="00DB7AC4">
      <w:pPr>
        <w:pStyle w:val="ListParagraph"/>
        <w:numPr>
          <w:ilvl w:val="0"/>
          <w:numId w:val="4"/>
        </w:numPr>
        <w:rPr>
          <w:ins w:id="382" w:author="Charles Vin" w:date="2021-10-27T17:04:00Z"/>
        </w:rPr>
      </w:pPr>
      <w:ins w:id="383" w:author="Charles Vin" w:date="2021-10-27T17:17:00Z">
        <w:r>
          <w:t>Avantage</w:t>
        </w:r>
      </w:ins>
      <w:ins w:id="384" w:author="Charles Vin" w:date="2021-10-27T17:04:00Z">
        <w:r w:rsidR="00DB7AC4">
          <w:t xml:space="preserve"> fonctionnel</w:t>
        </w:r>
      </w:ins>
      <w:ins w:id="385" w:author="Charles Vin" w:date="2021-10-27T17:17:00Z">
        <w:r>
          <w:t xml:space="preserve"> </w:t>
        </w:r>
      </w:ins>
    </w:p>
    <w:p w14:paraId="7D9743A7" w14:textId="28C60D6A" w:rsidR="0051054A" w:rsidRDefault="00DB7E6A" w:rsidP="00D905AC">
      <w:pPr>
        <w:pStyle w:val="ListParagraph"/>
        <w:numPr>
          <w:ilvl w:val="1"/>
          <w:numId w:val="4"/>
        </w:numPr>
        <w:rPr>
          <w:ins w:id="386" w:author="Charles Vin" w:date="2021-10-27T17:18:00Z"/>
        </w:rPr>
      </w:pPr>
      <w:ins w:id="387" w:author="Charles Vin" w:date="2021-10-27T17:18:00Z">
        <w:r>
          <w:t>Acquisition du langage</w:t>
        </w:r>
      </w:ins>
      <w:ins w:id="388" w:author="Charles Vin" w:date="2021-10-27T18:38:00Z">
        <w:r w:rsidR="000B3557">
          <w:t xml:space="preserve"> : </w:t>
        </w:r>
        <w:r w:rsidR="00CA5AA5">
          <w:t xml:space="preserve">comme on a vu </w:t>
        </w:r>
      </w:ins>
    </w:p>
    <w:p w14:paraId="72AF338C" w14:textId="35550770" w:rsidR="00DB7E6A" w:rsidRPr="004A6F2F" w:rsidRDefault="005E71DC" w:rsidP="00D905AC">
      <w:pPr>
        <w:pStyle w:val="ListParagraph"/>
        <w:numPr>
          <w:ilvl w:val="1"/>
          <w:numId w:val="4"/>
        </w:numPr>
        <w:rPr>
          <w:ins w:id="389" w:author="Charles Vin" w:date="2021-10-27T12:41:00Z"/>
          <w:rPrChange w:id="390" w:author="Charles Vin" w:date="2021-10-27T12:42:00Z">
            <w:rPr>
              <w:ins w:id="391" w:author="Charles Vin" w:date="2021-10-27T12:41:00Z"/>
              <w:lang w:val="en-US"/>
            </w:rPr>
          </w:rPrChange>
        </w:rPr>
        <w:pPrChange w:id="392" w:author="Charles Vin" w:date="2021-10-27T17:16:00Z">
          <w:pPr/>
        </w:pPrChange>
      </w:pPr>
      <w:ins w:id="393" w:author="Charles Vin" w:date="2021-10-27T17:19:00Z">
        <w:r>
          <w:t xml:space="preserve">Evolutif : </w:t>
        </w:r>
        <w:r w:rsidR="003E126A">
          <w:t xml:space="preserve">comprendre </w:t>
        </w:r>
      </w:ins>
      <w:ins w:id="394" w:author="Charles Vin" w:date="2021-10-27T17:20:00Z">
        <w:r w:rsidR="003E126A">
          <w:t xml:space="preserve">environnement (bruit de pas dans le noir) </w:t>
        </w:r>
      </w:ins>
    </w:p>
    <w:p w14:paraId="3B94348B" w14:textId="4C523FDD" w:rsidR="00D14E9E" w:rsidRPr="004A6F2F" w:rsidRDefault="00D14E9E" w:rsidP="00D14E9E">
      <w:pPr>
        <w:rPr>
          <w:rPrChange w:id="395" w:author="Charles Vin" w:date="2021-10-27T12:42:00Z">
            <w:rPr>
              <w:lang w:val="en-US"/>
            </w:rPr>
          </w:rPrChange>
        </w:rPr>
        <w:pPrChange w:id="396" w:author="Charles Vin" w:date="2021-10-27T12:41:00Z">
          <w:pPr>
            <w:pStyle w:val="ListParagraph"/>
            <w:numPr>
              <w:numId w:val="4"/>
            </w:numPr>
            <w:ind w:hanging="360"/>
          </w:pPr>
        </w:pPrChange>
      </w:pPr>
      <w:ins w:id="397" w:author="Charles Vin" w:date="2021-10-27T12:41:00Z">
        <w:r w:rsidRPr="004A6F2F">
          <w:rPr>
            <w:rPrChange w:id="398" w:author="Charles Vin" w:date="2021-10-27T12:42:00Z">
              <w:rPr>
                <w:lang w:val="en-US"/>
              </w:rPr>
            </w:rPrChange>
          </w:rPr>
          <w:t xml:space="preserve"> </w:t>
        </w:r>
      </w:ins>
    </w:p>
    <w:sectPr w:rsidR="00D14E9E" w:rsidRPr="004A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Charles Vin" w:date="2021-10-27T19:13:00Z" w:initials="CV">
    <w:p w14:paraId="00D71A00" w14:textId="34DAE174" w:rsidR="007D3C0E" w:rsidRDefault="007D3C0E">
      <w:pPr>
        <w:pStyle w:val="CommentText"/>
      </w:pPr>
      <w:r>
        <w:rPr>
          <w:rStyle w:val="CommentReference"/>
        </w:rPr>
        <w:annotationRef/>
      </w:r>
      <w:proofErr w:type="gramStart"/>
      <w:r>
        <w:t>mauvais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D71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42348" w16cex:dateUtc="2021-10-27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D71A00" w16cid:durableId="252423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BA"/>
    <w:multiLevelType w:val="hybridMultilevel"/>
    <w:tmpl w:val="E90C3416"/>
    <w:lvl w:ilvl="0" w:tplc="39EA59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74E14"/>
    <w:multiLevelType w:val="hybridMultilevel"/>
    <w:tmpl w:val="43021BE6"/>
    <w:lvl w:ilvl="0" w:tplc="D4CAD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6A5D"/>
    <w:multiLevelType w:val="multilevel"/>
    <w:tmpl w:val="7668E3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BD459E"/>
    <w:multiLevelType w:val="hybridMultilevel"/>
    <w:tmpl w:val="09C4E388"/>
    <w:lvl w:ilvl="0" w:tplc="E9C26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42"/>
    <w:rsid w:val="00064FE7"/>
    <w:rsid w:val="000676D9"/>
    <w:rsid w:val="000915AE"/>
    <w:rsid w:val="000B3557"/>
    <w:rsid w:val="000B6C48"/>
    <w:rsid w:val="000C2F51"/>
    <w:rsid w:val="000C7579"/>
    <w:rsid w:val="000E3704"/>
    <w:rsid w:val="00101E5C"/>
    <w:rsid w:val="001059CA"/>
    <w:rsid w:val="00105FB8"/>
    <w:rsid w:val="00143DEE"/>
    <w:rsid w:val="0015191D"/>
    <w:rsid w:val="00153225"/>
    <w:rsid w:val="00160B9B"/>
    <w:rsid w:val="00165E94"/>
    <w:rsid w:val="001A08D7"/>
    <w:rsid w:val="001A0B8C"/>
    <w:rsid w:val="001B3F7C"/>
    <w:rsid w:val="001D466C"/>
    <w:rsid w:val="001F46CA"/>
    <w:rsid w:val="00211F60"/>
    <w:rsid w:val="0022594D"/>
    <w:rsid w:val="0023147A"/>
    <w:rsid w:val="00237023"/>
    <w:rsid w:val="00245136"/>
    <w:rsid w:val="00245651"/>
    <w:rsid w:val="0025658F"/>
    <w:rsid w:val="00265FA7"/>
    <w:rsid w:val="00282E69"/>
    <w:rsid w:val="002A7576"/>
    <w:rsid w:val="002B2BFD"/>
    <w:rsid w:val="002D1745"/>
    <w:rsid w:val="002F18D2"/>
    <w:rsid w:val="002F79D6"/>
    <w:rsid w:val="00324C44"/>
    <w:rsid w:val="003303AB"/>
    <w:rsid w:val="00335D3A"/>
    <w:rsid w:val="00341CD5"/>
    <w:rsid w:val="003456BA"/>
    <w:rsid w:val="00353482"/>
    <w:rsid w:val="00386EEC"/>
    <w:rsid w:val="00387DA5"/>
    <w:rsid w:val="003E126A"/>
    <w:rsid w:val="004013F0"/>
    <w:rsid w:val="00442F02"/>
    <w:rsid w:val="00453511"/>
    <w:rsid w:val="00455F34"/>
    <w:rsid w:val="004604E6"/>
    <w:rsid w:val="00472EC7"/>
    <w:rsid w:val="00490F5A"/>
    <w:rsid w:val="004924FB"/>
    <w:rsid w:val="004A5062"/>
    <w:rsid w:val="004A6F2F"/>
    <w:rsid w:val="004B08B5"/>
    <w:rsid w:val="004B5AC9"/>
    <w:rsid w:val="004E572B"/>
    <w:rsid w:val="00500973"/>
    <w:rsid w:val="00501CC3"/>
    <w:rsid w:val="0051054A"/>
    <w:rsid w:val="00513AD4"/>
    <w:rsid w:val="00514509"/>
    <w:rsid w:val="005237E6"/>
    <w:rsid w:val="005465AA"/>
    <w:rsid w:val="005603A3"/>
    <w:rsid w:val="0056530B"/>
    <w:rsid w:val="005831EF"/>
    <w:rsid w:val="00591EF3"/>
    <w:rsid w:val="005C1833"/>
    <w:rsid w:val="005C2391"/>
    <w:rsid w:val="005C52EA"/>
    <w:rsid w:val="005D1B17"/>
    <w:rsid w:val="005E4EC6"/>
    <w:rsid w:val="005E71DC"/>
    <w:rsid w:val="00607793"/>
    <w:rsid w:val="00616B91"/>
    <w:rsid w:val="00651BAC"/>
    <w:rsid w:val="0065301E"/>
    <w:rsid w:val="006712AE"/>
    <w:rsid w:val="00674F7F"/>
    <w:rsid w:val="006C410E"/>
    <w:rsid w:val="006D0DC0"/>
    <w:rsid w:val="006D1DF4"/>
    <w:rsid w:val="006D655D"/>
    <w:rsid w:val="006E3893"/>
    <w:rsid w:val="00702238"/>
    <w:rsid w:val="0070495C"/>
    <w:rsid w:val="007050FD"/>
    <w:rsid w:val="0072672F"/>
    <w:rsid w:val="00762942"/>
    <w:rsid w:val="00777F03"/>
    <w:rsid w:val="00784B44"/>
    <w:rsid w:val="007964FF"/>
    <w:rsid w:val="007A167F"/>
    <w:rsid w:val="007A186C"/>
    <w:rsid w:val="007A4D37"/>
    <w:rsid w:val="007D3C0E"/>
    <w:rsid w:val="0081071A"/>
    <w:rsid w:val="008115CD"/>
    <w:rsid w:val="00824E95"/>
    <w:rsid w:val="00854C6B"/>
    <w:rsid w:val="00863C1D"/>
    <w:rsid w:val="00866592"/>
    <w:rsid w:val="00873A63"/>
    <w:rsid w:val="00892C1F"/>
    <w:rsid w:val="00895130"/>
    <w:rsid w:val="008B6F89"/>
    <w:rsid w:val="008B7AA8"/>
    <w:rsid w:val="008D1A2C"/>
    <w:rsid w:val="008D5D60"/>
    <w:rsid w:val="008E5EF4"/>
    <w:rsid w:val="008E7708"/>
    <w:rsid w:val="0090443D"/>
    <w:rsid w:val="00945587"/>
    <w:rsid w:val="00987CA6"/>
    <w:rsid w:val="009B010F"/>
    <w:rsid w:val="009F726A"/>
    <w:rsid w:val="00A017B5"/>
    <w:rsid w:val="00A02B85"/>
    <w:rsid w:val="00A416A7"/>
    <w:rsid w:val="00A4398E"/>
    <w:rsid w:val="00A44D17"/>
    <w:rsid w:val="00A47ADF"/>
    <w:rsid w:val="00A53F0E"/>
    <w:rsid w:val="00A770B3"/>
    <w:rsid w:val="00A86C0F"/>
    <w:rsid w:val="00A9274D"/>
    <w:rsid w:val="00AA2CD4"/>
    <w:rsid w:val="00AC0CF7"/>
    <w:rsid w:val="00AD0E43"/>
    <w:rsid w:val="00AF6BD5"/>
    <w:rsid w:val="00B14396"/>
    <w:rsid w:val="00B40B7C"/>
    <w:rsid w:val="00B60CC9"/>
    <w:rsid w:val="00BB4067"/>
    <w:rsid w:val="00BC5653"/>
    <w:rsid w:val="00BD3AD5"/>
    <w:rsid w:val="00BD620B"/>
    <w:rsid w:val="00BE6922"/>
    <w:rsid w:val="00BF0A4B"/>
    <w:rsid w:val="00C233F0"/>
    <w:rsid w:val="00C45BAA"/>
    <w:rsid w:val="00C85A80"/>
    <w:rsid w:val="00C87CF9"/>
    <w:rsid w:val="00CA5AA5"/>
    <w:rsid w:val="00CA757F"/>
    <w:rsid w:val="00CC698B"/>
    <w:rsid w:val="00D1169A"/>
    <w:rsid w:val="00D14B95"/>
    <w:rsid w:val="00D14E9E"/>
    <w:rsid w:val="00D16F8D"/>
    <w:rsid w:val="00D46818"/>
    <w:rsid w:val="00D700E0"/>
    <w:rsid w:val="00D76DC9"/>
    <w:rsid w:val="00D80978"/>
    <w:rsid w:val="00D905AC"/>
    <w:rsid w:val="00D9315C"/>
    <w:rsid w:val="00DA5A0B"/>
    <w:rsid w:val="00DB5D92"/>
    <w:rsid w:val="00DB6CCE"/>
    <w:rsid w:val="00DB7AC4"/>
    <w:rsid w:val="00DB7E6A"/>
    <w:rsid w:val="00DC531D"/>
    <w:rsid w:val="00DC7FDB"/>
    <w:rsid w:val="00E0596B"/>
    <w:rsid w:val="00E117F0"/>
    <w:rsid w:val="00E15268"/>
    <w:rsid w:val="00E216C0"/>
    <w:rsid w:val="00E75D1F"/>
    <w:rsid w:val="00E924E9"/>
    <w:rsid w:val="00EC2418"/>
    <w:rsid w:val="00EE55A9"/>
    <w:rsid w:val="00EF17AA"/>
    <w:rsid w:val="00EF74CB"/>
    <w:rsid w:val="00F415A5"/>
    <w:rsid w:val="00F75CCA"/>
    <w:rsid w:val="00F761F6"/>
    <w:rsid w:val="00F834F3"/>
    <w:rsid w:val="00F94CE1"/>
    <w:rsid w:val="00FB522F"/>
    <w:rsid w:val="00FE0B7E"/>
    <w:rsid w:val="00FF57E7"/>
    <w:rsid w:val="711DBB27"/>
    <w:rsid w:val="76C7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6C74"/>
  <w15:chartTrackingRefBased/>
  <w15:docId w15:val="{925ACD26-8423-4ABE-84BE-991C1722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75CCA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5CC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EEC"/>
    <w:rPr>
      <w:rFonts w:asciiTheme="majorHAnsi" w:eastAsiaTheme="majorEastAsia" w:hAnsiTheme="majorHAnsi" w:cstheme="majorBidi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341C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5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136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136"/>
    <w:rPr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2A7576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176</cp:revision>
  <dcterms:created xsi:type="dcterms:W3CDTF">2021-10-10T13:47:00Z</dcterms:created>
  <dcterms:modified xsi:type="dcterms:W3CDTF">2021-10-27T17:23:00Z</dcterms:modified>
</cp:coreProperties>
</file>